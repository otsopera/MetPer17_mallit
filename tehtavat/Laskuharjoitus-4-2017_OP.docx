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59FB1AD3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DB59B1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4</w:t>
            </w:r>
          </w:p>
        </w:tc>
      </w:tr>
    </w:tbl>
    <w:p w14:paraId="35E79548" w14:textId="2CD70939" w:rsidR="00DB59B1" w:rsidRPr="00DB59B1" w:rsidRDefault="00DB59B1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</w:t>
      </w:r>
      <w:r w:rsidRPr="005125AF">
        <w:rPr>
          <w:rFonts w:cs="Times New Roman"/>
          <w:sz w:val="22"/>
          <w:szCs w:val="22"/>
          <w:lang w:val="fi-FI"/>
        </w:rPr>
        <w:t xml:space="preserve">. </w:t>
      </w:r>
      <w:r w:rsidRPr="005125AF">
        <w:rPr>
          <w:sz w:val="22"/>
          <w:szCs w:val="22"/>
          <w:lang w:val="fi-FI"/>
        </w:rPr>
        <w:t xml:space="preserve">Oheisessa taulukossa on erään ilmakehäluotauksen tiedot ilmakerrosten keskilämpötiloista. </w:t>
      </w:r>
      <w:r w:rsidR="005125AF" w:rsidRPr="005125AF">
        <w:rPr>
          <w:sz w:val="22"/>
          <w:szCs w:val="22"/>
          <w:lang w:val="fi-FI"/>
        </w:rPr>
        <w:t xml:space="preserve">(a) </w:t>
      </w:r>
      <w:r w:rsidRPr="005125AF">
        <w:rPr>
          <w:sz w:val="22"/>
          <w:szCs w:val="22"/>
          <w:lang w:val="fi-FI"/>
        </w:rPr>
        <w:t>Laske niiden perusteel</w:t>
      </w:r>
      <w:r w:rsidR="005125AF" w:rsidRPr="005125AF">
        <w:rPr>
          <w:sz w:val="22"/>
          <w:szCs w:val="22"/>
          <w:lang w:val="fi-FI"/>
        </w:rPr>
        <w:t>la 500hPa painepinnan korkeus, kun m</w:t>
      </w:r>
      <w:r w:rsidRPr="005125AF">
        <w:rPr>
          <w:sz w:val="22"/>
          <w:szCs w:val="22"/>
          <w:lang w:val="fi-FI"/>
        </w:rPr>
        <w:t>aanpintapaine on 1000hPa.</w:t>
      </w:r>
      <w:r w:rsidR="005125AF" w:rsidRPr="005125AF">
        <w:rPr>
          <w:sz w:val="22"/>
          <w:szCs w:val="22"/>
          <w:lang w:val="fi-FI"/>
        </w:rPr>
        <w:t xml:space="preserve"> (b) Kerroksessa 925-850hPa vallitse</w:t>
      </w:r>
      <w:r w:rsidR="005125AF">
        <w:rPr>
          <w:sz w:val="22"/>
          <w:szCs w:val="22"/>
          <w:lang w:val="fi-FI"/>
        </w:rPr>
        <w:t xml:space="preserve">e lämmin </w:t>
      </w:r>
      <w:proofErr w:type="spellStart"/>
      <w:r w:rsidR="005125AF">
        <w:rPr>
          <w:sz w:val="22"/>
          <w:szCs w:val="22"/>
          <w:lang w:val="fi-FI"/>
        </w:rPr>
        <w:t>advektio</w:t>
      </w:r>
      <w:proofErr w:type="spellEnd"/>
      <w:r w:rsidR="005125AF">
        <w:rPr>
          <w:sz w:val="22"/>
          <w:szCs w:val="22"/>
          <w:lang w:val="fi-FI"/>
        </w:rPr>
        <w:t xml:space="preserve">, jonka seurauksen sen </w:t>
      </w:r>
      <w:r w:rsidR="00D84733">
        <w:rPr>
          <w:sz w:val="22"/>
          <w:szCs w:val="22"/>
          <w:lang w:val="fi-FI"/>
        </w:rPr>
        <w:t>keski</w:t>
      </w:r>
      <w:r w:rsidR="005125AF">
        <w:rPr>
          <w:sz w:val="22"/>
          <w:szCs w:val="22"/>
          <w:lang w:val="fi-FI"/>
        </w:rPr>
        <w:t>lämpötila kohoaa 0.1K/h. Miten kyseisen kerroksen paksuus muuttuisi</w:t>
      </w:r>
      <w:r w:rsidR="005125AF" w:rsidRPr="005125AF">
        <w:rPr>
          <w:sz w:val="22"/>
          <w:szCs w:val="22"/>
          <w:lang w:val="fi-FI"/>
        </w:rPr>
        <w:t xml:space="preserve"> </w:t>
      </w:r>
      <w:r w:rsidR="005125AF">
        <w:rPr>
          <w:sz w:val="22"/>
          <w:szCs w:val="22"/>
          <w:lang w:val="fi-FI"/>
        </w:rPr>
        <w:t>vuorokaudessa?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399"/>
        <w:gridCol w:w="1417"/>
        <w:gridCol w:w="1368"/>
      </w:tblGrid>
      <w:tr w:rsidR="00DB59B1" w14:paraId="5AD8E386" w14:textId="77777777" w:rsidTr="005125AF">
        <w:trPr>
          <w:jc w:val="center"/>
        </w:trPr>
        <w:tc>
          <w:tcPr>
            <w:tcW w:w="1520" w:type="dxa"/>
            <w:vAlign w:val="center"/>
          </w:tcPr>
          <w:p w14:paraId="1056B20B" w14:textId="58447017" w:rsidR="00DB59B1" w:rsidRPr="005125AF" w:rsidRDefault="00DB59B1" w:rsidP="00DB59B1">
            <w:pPr>
              <w:pStyle w:val="p1"/>
              <w:jc w:val="center"/>
              <w:rPr>
                <w:b/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1000–925hPa</w:t>
            </w:r>
          </w:p>
        </w:tc>
        <w:tc>
          <w:tcPr>
            <w:tcW w:w="1399" w:type="dxa"/>
            <w:vAlign w:val="center"/>
          </w:tcPr>
          <w:p w14:paraId="68F8FD07" w14:textId="413ACA3F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925-850hPa</w:t>
            </w:r>
          </w:p>
        </w:tc>
        <w:tc>
          <w:tcPr>
            <w:tcW w:w="1417" w:type="dxa"/>
            <w:vAlign w:val="center"/>
          </w:tcPr>
          <w:p w14:paraId="330FD5C1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850-700hPa</w:t>
            </w:r>
          </w:p>
        </w:tc>
        <w:tc>
          <w:tcPr>
            <w:tcW w:w="1368" w:type="dxa"/>
            <w:vAlign w:val="center"/>
          </w:tcPr>
          <w:p w14:paraId="01880949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700-500hPa</w:t>
            </w:r>
          </w:p>
        </w:tc>
      </w:tr>
      <w:tr w:rsidR="00DB59B1" w14:paraId="330BC7EF" w14:textId="77777777" w:rsidTr="005125AF">
        <w:trPr>
          <w:jc w:val="center"/>
        </w:trPr>
        <w:tc>
          <w:tcPr>
            <w:tcW w:w="1520" w:type="dxa"/>
            <w:vAlign w:val="center"/>
          </w:tcPr>
          <w:p w14:paraId="4D9D79C0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286K</w:t>
            </w:r>
          </w:p>
        </w:tc>
        <w:tc>
          <w:tcPr>
            <w:tcW w:w="1399" w:type="dxa"/>
            <w:vAlign w:val="center"/>
          </w:tcPr>
          <w:p w14:paraId="2D549989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276K</w:t>
            </w:r>
          </w:p>
        </w:tc>
        <w:tc>
          <w:tcPr>
            <w:tcW w:w="1417" w:type="dxa"/>
            <w:vAlign w:val="center"/>
          </w:tcPr>
          <w:p w14:paraId="2192EDFE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269K</w:t>
            </w:r>
          </w:p>
        </w:tc>
        <w:tc>
          <w:tcPr>
            <w:tcW w:w="1368" w:type="dxa"/>
            <w:vAlign w:val="center"/>
          </w:tcPr>
          <w:p w14:paraId="1CC0FF38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255K</w:t>
            </w:r>
          </w:p>
        </w:tc>
      </w:tr>
    </w:tbl>
    <w:p w14:paraId="6A1AD439" w14:textId="0FF27208" w:rsidR="00A718D0" w:rsidRDefault="00980A47" w:rsidP="00DB59B1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Olkoon l</w:t>
      </w:r>
      <w:r w:rsidR="004223D3">
        <w:rPr>
          <w:rFonts w:cs="Times New Roman"/>
          <w:sz w:val="22"/>
          <w:szCs w:val="22"/>
          <w:lang w:val="fi-FI"/>
        </w:rPr>
        <w:t xml:space="preserve">ämpötilajakauma </w:t>
      </w:r>
      <w:r>
        <w:rPr>
          <w:rFonts w:cs="Times New Roman"/>
          <w:sz w:val="22"/>
          <w:szCs w:val="22"/>
          <w:lang w:val="fi-FI"/>
        </w:rPr>
        <w:t>funktion</w:t>
      </w:r>
    </w:p>
    <w:p w14:paraId="224C7D3A" w14:textId="77364B15" w:rsidR="00A718D0" w:rsidRDefault="00A718D0" w:rsidP="00A718D0">
      <w:pPr>
        <w:pStyle w:val="p1"/>
        <w:spacing w:before="60" w:after="60" w:line="276" w:lineRule="auto"/>
        <w:jc w:val="center"/>
        <w:rPr>
          <w:rFonts w:cs="Times New Roman"/>
          <w:sz w:val="22"/>
          <w:szCs w:val="22"/>
          <w:lang w:val="fi-FI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fi-FI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x,y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fi-FI"/>
            </w:rPr>
            <m:t>=A-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By+C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fi-F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(kx)</m:t>
                  </m:r>
                </m:e>
              </m:func>
            </m:e>
          </m:func>
        </m:oMath>
      </m:oMathPara>
    </w:p>
    <w:p w14:paraId="4D60289E" w14:textId="5D0B70BE" w:rsidR="00A718D0" w:rsidRDefault="00980A47" w:rsidP="00A22769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mukainen, </w:t>
      </w:r>
      <w:r w:rsidR="00347308">
        <w:rPr>
          <w:rFonts w:cs="Times New Roman"/>
          <w:sz w:val="22"/>
          <w:szCs w:val="22"/>
          <w:lang w:val="fi-FI"/>
        </w:rPr>
        <w:t xml:space="preserve">missä </w:t>
      </w:r>
      <w:r w:rsidR="002E115D">
        <w:rPr>
          <w:rFonts w:cs="Times New Roman"/>
          <w:sz w:val="22"/>
          <w:szCs w:val="22"/>
          <w:lang w:val="fi-FI"/>
        </w:rPr>
        <w:t xml:space="preserve">vakiot </w:t>
      </w:r>
      <w:r w:rsidR="00406449">
        <w:rPr>
          <w:rFonts w:cs="Times New Roman"/>
          <w:sz w:val="22"/>
          <w:szCs w:val="22"/>
          <w:lang w:val="fi-FI"/>
        </w:rPr>
        <w:t>A = 273</w:t>
      </w:r>
      <w:r w:rsidR="004223D3">
        <w:rPr>
          <w:rFonts w:cs="Times New Roman"/>
          <w:sz w:val="22"/>
          <w:szCs w:val="22"/>
          <w:lang w:val="fi-FI"/>
        </w:rPr>
        <w:t>K, B</w:t>
      </w:r>
      <w:r w:rsidR="002E115D">
        <w:rPr>
          <w:rFonts w:cs="Times New Roman"/>
          <w:sz w:val="22"/>
          <w:szCs w:val="22"/>
          <w:lang w:val="fi-FI"/>
        </w:rPr>
        <w:t xml:space="preserve"> = 0.001K/km ja</w:t>
      </w:r>
      <w:r w:rsidR="00970D5F">
        <w:rPr>
          <w:rFonts w:cs="Times New Roman"/>
          <w:sz w:val="22"/>
          <w:szCs w:val="22"/>
          <w:lang w:val="fi-FI"/>
        </w:rPr>
        <w:t xml:space="preserve"> </w:t>
      </w:r>
      <w:r w:rsidR="004223D3">
        <w:rPr>
          <w:rFonts w:cs="Times New Roman"/>
          <w:sz w:val="22"/>
          <w:szCs w:val="22"/>
          <w:lang w:val="fi-FI"/>
        </w:rPr>
        <w:t xml:space="preserve">C = 1K, </w:t>
      </w:r>
      <w:r w:rsidR="00347308">
        <w:rPr>
          <w:rFonts w:cs="Times New Roman"/>
          <w:sz w:val="22"/>
          <w:szCs w:val="22"/>
          <w:lang w:val="fi-FI"/>
        </w:rPr>
        <w:t>aaltoluku k = 2</w:t>
      </w:r>
      <w:r w:rsidR="00347308">
        <w:rPr>
          <w:rFonts w:cs="Times New Roman"/>
          <w:sz w:val="22"/>
          <w:szCs w:val="22"/>
          <w:lang w:val="fi-FI"/>
        </w:rPr>
        <w:sym w:font="Symbol" w:char="F070"/>
      </w:r>
      <w:r w:rsidR="00347308">
        <w:rPr>
          <w:rFonts w:cs="Times New Roman"/>
          <w:sz w:val="22"/>
          <w:szCs w:val="22"/>
          <w:lang w:val="fi-FI"/>
        </w:rPr>
        <w:t>/L, ja</w:t>
      </w:r>
      <w:r w:rsidR="002E115D">
        <w:rPr>
          <w:rFonts w:cs="Times New Roman"/>
          <w:sz w:val="22"/>
          <w:szCs w:val="22"/>
          <w:lang w:val="fi-FI"/>
        </w:rPr>
        <w:t xml:space="preserve"> aallonpituus L = 1000</w:t>
      </w:r>
      <w:r w:rsidR="00347308">
        <w:rPr>
          <w:rFonts w:cs="Times New Roman"/>
          <w:sz w:val="22"/>
          <w:szCs w:val="22"/>
          <w:lang w:val="fi-FI"/>
        </w:rPr>
        <w:t>km.</w:t>
      </w:r>
      <w:r w:rsidR="004223D3">
        <w:rPr>
          <w:rFonts w:cs="Times New Roman"/>
          <w:sz w:val="22"/>
          <w:szCs w:val="22"/>
          <w:lang w:val="fi-FI"/>
        </w:rPr>
        <w:t xml:space="preserve"> </w:t>
      </w:r>
      <w:r w:rsidR="00EC7096">
        <w:rPr>
          <w:rFonts w:cs="Times New Roman"/>
          <w:sz w:val="22"/>
          <w:szCs w:val="22"/>
          <w:lang w:val="fi-FI"/>
        </w:rPr>
        <w:t xml:space="preserve">Tarkastelualueella vallitsee 10m/s länsituuli. Laske lämpötilan paikallinen muutosnopeus </w:t>
      </w:r>
      <m:oMath>
        <m:r>
          <w:rPr>
            <w:rFonts w:ascii="Cambria Math" w:hAnsi="Cambria Math" w:cs="Times New Roman"/>
            <w:sz w:val="22"/>
            <w:szCs w:val="22"/>
            <w:lang w:val="fi-FI"/>
          </w:rPr>
          <m:t>(∂T/∂t)</m:t>
        </m:r>
      </m:oMath>
      <w:r w:rsidR="00EE2700">
        <w:rPr>
          <w:rFonts w:cs="Times New Roman"/>
          <w:sz w:val="22"/>
          <w:szCs w:val="22"/>
          <w:lang w:val="fi-FI"/>
        </w:rPr>
        <w:t xml:space="preserve"> pistei</w:t>
      </w:r>
      <w:r w:rsidR="00477422">
        <w:rPr>
          <w:rFonts w:cs="Times New Roman"/>
          <w:sz w:val="22"/>
          <w:szCs w:val="22"/>
          <w:lang w:val="fi-FI"/>
        </w:rPr>
        <w:t>ssä</w:t>
      </w:r>
      <w:r>
        <w:rPr>
          <w:rFonts w:cs="Times New Roman"/>
          <w:sz w:val="22"/>
          <w:szCs w:val="22"/>
          <w:lang w:val="fi-FI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 w:rsidR="00477422">
        <w:rPr>
          <w:rFonts w:cs="Times New Roman"/>
          <w:sz w:val="22"/>
          <w:szCs w:val="22"/>
          <w:lang w:val="fi-FI"/>
        </w:rPr>
        <w:t xml:space="preserve"> </w:t>
      </w:r>
      <w:r>
        <w:rPr>
          <w:rFonts w:cs="Times New Roman"/>
          <w:sz w:val="22"/>
          <w:szCs w:val="22"/>
          <w:lang w:val="fi-FI"/>
        </w:rPr>
        <w:t xml:space="preserve">ja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=(250</m:t>
        </m:r>
        <m:r>
          <m:rPr>
            <m:nor/>
          </m:rPr>
          <w:rPr>
            <w:rFonts w:ascii="Cambria Math" w:hAnsi="Cambria Math" w:cs="Times New Roman"/>
            <w:sz w:val="22"/>
            <w:szCs w:val="22"/>
            <w:lang w:val="fi-FI"/>
          </w:rPr>
          <m:t>km</m:t>
        </m:r>
        <m:r>
          <w:rPr>
            <w:rFonts w:ascii="Cambria Math" w:hAnsi="Cambria Math" w:cs="Times New Roman"/>
            <w:sz w:val="22"/>
            <w:szCs w:val="22"/>
            <w:lang w:val="fi-FI"/>
          </w:rPr>
          <m:t>,0)</m:t>
        </m:r>
      </m:oMath>
      <w:r w:rsidR="00EC7096">
        <w:rPr>
          <w:rFonts w:eastAsiaTheme="minorEastAsia" w:cs="Times New Roman"/>
          <w:sz w:val="22"/>
          <w:szCs w:val="22"/>
          <w:lang w:val="fi-FI"/>
        </w:rPr>
        <w:t xml:space="preserve"> kun alueella ilma jäähtyy tehoisan ulossäteilyn vuoksi 1K/vrk (eli </w:t>
      </w:r>
      <w:commentRangeStart w:id="0"/>
      <m:oMath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dT/dt</m:t>
        </m:r>
        <w:commentRangeEnd w:id="0"/>
        <m:r>
          <m:rPr>
            <m:sty m:val="p"/>
          </m:rPr>
          <w:rPr>
            <w:rStyle w:val="Kommentinviite"/>
            <w:rFonts w:asciiTheme="minorHAnsi" w:hAnsiTheme="minorHAnsi"/>
          </w:rPr>
          <w:commentReference w:id="0"/>
        </m:r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= -1</m:t>
        </m:r>
        <m:r>
          <m:rPr>
            <m:nor/>
          </m:rP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K/vrk</m:t>
        </m:r>
      </m:oMath>
      <w:r w:rsidR="00EC7096">
        <w:rPr>
          <w:rFonts w:eastAsiaTheme="minorEastAsia" w:cs="Times New Roman"/>
          <w:sz w:val="22"/>
          <w:szCs w:val="22"/>
          <w:lang w:val="fi-FI"/>
        </w:rPr>
        <w:t>)</w:t>
      </w:r>
      <w:r w:rsidR="00883926">
        <w:rPr>
          <w:rFonts w:cs="Times New Roman"/>
          <w:sz w:val="22"/>
          <w:szCs w:val="22"/>
          <w:lang w:val="fi-FI"/>
        </w:rPr>
        <w:t>.</w:t>
      </w:r>
    </w:p>
    <w:p w14:paraId="0BD9386A" w14:textId="22F45F0E" w:rsidR="00934A28" w:rsidRDefault="00934A28" w:rsidP="00D906EB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3</w:t>
      </w:r>
      <w:r w:rsidR="007B26B2">
        <w:rPr>
          <w:sz w:val="22"/>
          <w:szCs w:val="22"/>
          <w:lang w:val="fi-FI"/>
        </w:rPr>
        <w:t xml:space="preserve">. </w:t>
      </w:r>
      <w:r>
        <w:rPr>
          <w:rFonts w:cs="Times New Roman"/>
          <w:sz w:val="22"/>
          <w:szCs w:val="22"/>
          <w:lang w:val="fi-FI"/>
        </w:rPr>
        <w:t>Kuvittel</w:t>
      </w:r>
      <w:r w:rsidR="00D84733">
        <w:rPr>
          <w:rFonts w:cs="Times New Roman"/>
          <w:sz w:val="22"/>
          <w:szCs w:val="22"/>
          <w:lang w:val="fi-FI"/>
        </w:rPr>
        <w:t xml:space="preserve">e koejärjestely, jossa termospullo </w:t>
      </w:r>
      <w:r>
        <w:rPr>
          <w:rFonts w:cs="Times New Roman"/>
          <w:sz w:val="22"/>
          <w:szCs w:val="22"/>
          <w:lang w:val="fi-FI"/>
        </w:rPr>
        <w:t>laitetaan puolilleen vettä</w:t>
      </w:r>
      <w:r w:rsidR="00D84733">
        <w:rPr>
          <w:rFonts w:cs="Times New Roman"/>
          <w:sz w:val="22"/>
          <w:szCs w:val="22"/>
          <w:lang w:val="fi-FI"/>
        </w:rPr>
        <w:t xml:space="preserve"> ja suljetaan huolellisesti</w:t>
      </w:r>
      <w:r>
        <w:rPr>
          <w:rFonts w:cs="Times New Roman"/>
          <w:sz w:val="22"/>
          <w:szCs w:val="22"/>
          <w:lang w:val="fi-FI"/>
        </w:rPr>
        <w:t>. Alkuhetkellä</w:t>
      </w:r>
      <w:r w:rsidR="00851F6B">
        <w:rPr>
          <w:rFonts w:cs="Times New Roman"/>
          <w:sz w:val="22"/>
          <w:szCs w:val="22"/>
          <w:lang w:val="fi-FI"/>
        </w:rPr>
        <w:t xml:space="preserve"> </w:t>
      </w:r>
      <w:r w:rsidR="00D84733">
        <w:rPr>
          <w:rFonts w:cs="Times New Roman"/>
          <w:sz w:val="22"/>
          <w:szCs w:val="22"/>
          <w:lang w:val="fi-FI"/>
        </w:rPr>
        <w:t>pullossa</w:t>
      </w:r>
      <w:r w:rsidR="00851F6B">
        <w:rPr>
          <w:rFonts w:cs="Times New Roman"/>
          <w:sz w:val="22"/>
          <w:szCs w:val="22"/>
          <w:lang w:val="fi-FI"/>
        </w:rPr>
        <w:t xml:space="preserve"> olevan veden ja ilman lämpötila on 283K ja ilman suhteellinen kosteus 50 %. Loppuhetkellä </w:t>
      </w:r>
      <w:r w:rsidR="00D84733">
        <w:rPr>
          <w:rFonts w:cs="Times New Roman"/>
          <w:sz w:val="22"/>
          <w:szCs w:val="22"/>
          <w:lang w:val="fi-FI"/>
        </w:rPr>
        <w:t>systeemi</w:t>
      </w:r>
      <w:r w:rsidR="00851F6B">
        <w:rPr>
          <w:rFonts w:cs="Times New Roman"/>
          <w:sz w:val="22"/>
          <w:szCs w:val="22"/>
          <w:lang w:val="fi-FI"/>
        </w:rPr>
        <w:t xml:space="preserve"> on termodynaamisessa tasapainotilassa</w:t>
      </w:r>
      <w:r>
        <w:rPr>
          <w:rFonts w:cs="Times New Roman"/>
          <w:sz w:val="22"/>
          <w:szCs w:val="22"/>
          <w:lang w:val="fi-FI"/>
        </w:rPr>
        <w:t xml:space="preserve">. (a) </w:t>
      </w:r>
      <w:commentRangeStart w:id="1"/>
      <w:r>
        <w:rPr>
          <w:rFonts w:cs="Times New Roman"/>
          <w:sz w:val="22"/>
          <w:szCs w:val="22"/>
          <w:lang w:val="fi-FI"/>
        </w:rPr>
        <w:t>Kuvaile systeem</w:t>
      </w:r>
      <w:r w:rsidR="00851F6B">
        <w:rPr>
          <w:rFonts w:cs="Times New Roman"/>
          <w:sz w:val="22"/>
          <w:szCs w:val="22"/>
          <w:lang w:val="fi-FI"/>
        </w:rPr>
        <w:t xml:space="preserve">in tilaa loppuhetkellä. </w:t>
      </w:r>
      <w:commentRangeEnd w:id="1"/>
      <w:r w:rsidR="00E6198A">
        <w:rPr>
          <w:rStyle w:val="Kommentinviite"/>
          <w:rFonts w:asciiTheme="minorHAnsi" w:hAnsiTheme="minorHAnsi"/>
        </w:rPr>
        <w:commentReference w:id="1"/>
      </w:r>
      <w:r w:rsidR="00851F6B">
        <w:rPr>
          <w:rFonts w:cs="Times New Roman"/>
          <w:sz w:val="22"/>
          <w:szCs w:val="22"/>
          <w:lang w:val="fi-FI"/>
        </w:rPr>
        <w:t xml:space="preserve">(b) </w:t>
      </w:r>
      <w:commentRangeStart w:id="2"/>
      <w:r w:rsidR="00851F6B">
        <w:rPr>
          <w:rFonts w:cs="Times New Roman"/>
          <w:sz w:val="22"/>
          <w:szCs w:val="22"/>
          <w:lang w:val="fi-FI"/>
        </w:rPr>
        <w:t xml:space="preserve">Oletetaan, että loppuhetkellä astian ilmatilaan </w:t>
      </w:r>
      <w:r w:rsidR="00D84733">
        <w:rPr>
          <w:rFonts w:cs="Times New Roman"/>
          <w:sz w:val="22"/>
          <w:szCs w:val="22"/>
          <w:lang w:val="fi-FI"/>
        </w:rPr>
        <w:t>onnistutaan asettamaan</w:t>
      </w:r>
      <w:r w:rsidR="00851F6B">
        <w:rPr>
          <w:rFonts w:cs="Times New Roman"/>
          <w:sz w:val="22"/>
          <w:szCs w:val="22"/>
          <w:lang w:val="fi-FI"/>
        </w:rPr>
        <w:t xml:space="preserve"> jäätanko</w:t>
      </w:r>
      <w:commentRangeEnd w:id="2"/>
      <w:r w:rsidR="00E6198A">
        <w:rPr>
          <w:rStyle w:val="Kommentinviite"/>
          <w:rFonts w:asciiTheme="minorHAnsi" w:hAnsiTheme="minorHAnsi"/>
        </w:rPr>
        <w:commentReference w:id="2"/>
      </w:r>
      <w:r w:rsidR="00851F6B">
        <w:rPr>
          <w:rFonts w:cs="Times New Roman"/>
          <w:sz w:val="22"/>
          <w:szCs w:val="22"/>
          <w:lang w:val="fi-FI"/>
        </w:rPr>
        <w:t>. Kuvaile lyhyesti, mitä astiassa tapahtuu</w:t>
      </w:r>
      <w:ins w:id="3" w:author="Peräkylä, Otso J" w:date="2017-02-16T15:20:00Z">
        <w:r w:rsidR="00970949">
          <w:rPr>
            <w:rFonts w:cs="Times New Roman"/>
            <w:sz w:val="22"/>
            <w:szCs w:val="22"/>
            <w:lang w:val="fi-FI"/>
          </w:rPr>
          <w:t xml:space="preserve"> heti</w:t>
        </w:r>
      </w:ins>
      <w:r w:rsidR="00851F6B">
        <w:rPr>
          <w:rFonts w:cs="Times New Roman"/>
          <w:sz w:val="22"/>
          <w:szCs w:val="22"/>
          <w:lang w:val="fi-FI"/>
        </w:rPr>
        <w:t xml:space="preserve"> seuraavaksi.</w:t>
      </w:r>
    </w:p>
    <w:p w14:paraId="5BF137C8" w14:textId="2D8254BA" w:rsidR="00AC087E" w:rsidRDefault="00851F6B" w:rsidP="00D84733">
      <w:pPr>
        <w:pStyle w:val="p1"/>
        <w:spacing w:before="120" w:after="60" w:line="276" w:lineRule="auto"/>
        <w:jc w:val="both"/>
        <w:rPr>
          <w:ins w:id="4" w:author="Peräkylä, Otso J" w:date="2017-02-16T15:25:00Z"/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4. Maapallolla sataa keskimäärin 1000mm vuodessa. </w:t>
      </w:r>
    </w:p>
    <w:p w14:paraId="7BF93996" w14:textId="23B7C782" w:rsidR="00AC087E" w:rsidRDefault="00AC087E" w:rsidP="00D84733">
      <w:pPr>
        <w:pStyle w:val="p1"/>
        <w:spacing w:before="120" w:after="60" w:line="276" w:lineRule="auto"/>
        <w:jc w:val="both"/>
        <w:rPr>
          <w:ins w:id="5" w:author="Peräkylä, Otso J" w:date="2017-02-16T15:25:00Z"/>
          <w:rFonts w:cs="Times New Roman"/>
          <w:sz w:val="22"/>
          <w:szCs w:val="22"/>
          <w:lang w:val="fi-FI"/>
        </w:rPr>
      </w:pPr>
      <w:ins w:id="6" w:author="Peräkylä, Otso J" w:date="2017-02-16T15:25:00Z">
        <w:r>
          <w:rPr>
            <w:rFonts w:cs="Times New Roman"/>
            <w:sz w:val="22"/>
            <w:szCs w:val="22"/>
            <w:lang w:val="fi-FI"/>
          </w:rPr>
          <w:t>Ilmapilarissa oleva vesihöyry aiheuttaa keskimäärin maanpinnalla 0.3 hPa paineen.</w:t>
        </w:r>
      </w:ins>
    </w:p>
    <w:p w14:paraId="27882864" w14:textId="77777777" w:rsidR="00AC087E" w:rsidRDefault="00AC087E" w:rsidP="00D84733">
      <w:pPr>
        <w:pStyle w:val="p1"/>
        <w:spacing w:before="120" w:after="60" w:line="276" w:lineRule="auto"/>
        <w:jc w:val="both"/>
        <w:rPr>
          <w:ins w:id="7" w:author="Peräkylä, Otso J" w:date="2017-02-16T15:25:00Z"/>
          <w:rFonts w:cs="Times New Roman"/>
          <w:sz w:val="22"/>
          <w:szCs w:val="22"/>
          <w:lang w:val="fi-FI"/>
        </w:rPr>
      </w:pPr>
    </w:p>
    <w:p w14:paraId="561DC313" w14:textId="2AEF0257" w:rsidR="00851F6B" w:rsidRDefault="00851F6B" w:rsidP="00D84733">
      <w:pPr>
        <w:pStyle w:val="p1"/>
        <w:spacing w:before="12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Ilmakehän vesihöyryn osapaine on </w:t>
      </w:r>
      <w:commentRangeStart w:id="8"/>
      <w:r>
        <w:rPr>
          <w:rFonts w:cs="Times New Roman"/>
          <w:sz w:val="22"/>
          <w:szCs w:val="22"/>
          <w:lang w:val="fi-FI"/>
        </w:rPr>
        <w:t>keskimäärin 0.3hPa</w:t>
      </w:r>
      <w:commentRangeEnd w:id="8"/>
      <w:r w:rsidR="00E6198A">
        <w:rPr>
          <w:rStyle w:val="Kommentinviite"/>
          <w:rFonts w:asciiTheme="minorHAnsi" w:hAnsiTheme="minorHAnsi"/>
        </w:rPr>
        <w:commentReference w:id="8"/>
      </w:r>
      <w:r>
        <w:rPr>
          <w:rFonts w:cs="Times New Roman"/>
          <w:sz w:val="22"/>
          <w:szCs w:val="22"/>
          <w:lang w:val="fi-FI"/>
        </w:rPr>
        <w:t xml:space="preserve">. </w:t>
      </w:r>
      <w:r w:rsidR="00D84733">
        <w:rPr>
          <w:rFonts w:cs="Times New Roman"/>
          <w:sz w:val="22"/>
          <w:szCs w:val="22"/>
          <w:lang w:val="fi-FI"/>
        </w:rPr>
        <w:t>Mikä on yhden vesimolekyylin keskimääräinen elinikä ilmakehässä</w:t>
      </w:r>
      <w:ins w:id="9" w:author="Peräkylä, Otso J" w:date="2017-02-16T15:30:00Z">
        <w:r w:rsidR="00AC087E">
          <w:rPr>
            <w:rFonts w:cs="Times New Roman"/>
            <w:sz w:val="22"/>
            <w:szCs w:val="22"/>
            <w:lang w:val="fi-FI"/>
          </w:rPr>
          <w:t>, päivissä mitattuna</w:t>
        </w:r>
      </w:ins>
      <w:bookmarkStart w:id="10" w:name="_GoBack"/>
      <w:bookmarkEnd w:id="10"/>
      <w:r w:rsidR="00D84733">
        <w:rPr>
          <w:rFonts w:cs="Times New Roman"/>
          <w:sz w:val="22"/>
          <w:szCs w:val="22"/>
          <w:lang w:val="fi-FI"/>
        </w:rPr>
        <w:t>?</w:t>
      </w:r>
    </w:p>
    <w:p w14:paraId="3A3C009C" w14:textId="24FDCAAD" w:rsidR="007B26B2" w:rsidRPr="00406449" w:rsidRDefault="007B26B2" w:rsidP="009B683B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</w:p>
    <w:sectPr w:rsidR="007B26B2" w:rsidRPr="00406449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räkylä, Otso J" w:date="2017-02-16T14:34:00Z" w:initials="POJ">
    <w:p w14:paraId="49CD6151" w14:textId="75F96767" w:rsidR="00E6198A" w:rsidRDefault="00E6198A">
      <w:pPr>
        <w:pStyle w:val="Kommentinteksti"/>
      </w:pPr>
      <w:r>
        <w:rPr>
          <w:rStyle w:val="Kommentinviite"/>
        </w:rPr>
        <w:annotationRef/>
      </w:r>
      <w:proofErr w:type="spellStart"/>
      <w:r>
        <w:t>Eikö</w:t>
      </w:r>
      <w:proofErr w:type="spellEnd"/>
      <w:r>
        <w:t xml:space="preserve"> </w:t>
      </w:r>
      <w:proofErr w:type="spellStart"/>
      <w:r>
        <w:t>nimenomaan</w:t>
      </w:r>
      <w:proofErr w:type="spellEnd"/>
      <w:r>
        <w:t xml:space="preserve"> DT/Dt?</w:t>
      </w:r>
    </w:p>
  </w:comment>
  <w:comment w:id="1" w:author="Peräkylä, Otso J" w:date="2017-02-16T14:36:00Z" w:initials="POJ">
    <w:p w14:paraId="7C00C9AF" w14:textId="1813996B" w:rsidR="00E6198A" w:rsidRDefault="00E6198A">
      <w:pPr>
        <w:pStyle w:val="Kommentinteksti"/>
      </w:pPr>
      <w:r>
        <w:rPr>
          <w:rStyle w:val="Kommentinviite"/>
        </w:rPr>
        <w:annotationRef/>
      </w:r>
      <w:r>
        <w:t xml:space="preserve">RH=100%, </w:t>
      </w:r>
      <w:proofErr w:type="spellStart"/>
      <w:r>
        <w:t>ilma</w:t>
      </w:r>
      <w:proofErr w:type="spellEnd"/>
      <w:r>
        <w:t xml:space="preserve"> + </w:t>
      </w:r>
      <w:proofErr w:type="spellStart"/>
      <w:r>
        <w:t>vesi</w:t>
      </w:r>
      <w:proofErr w:type="spellEnd"/>
      <w:r>
        <w:t xml:space="preserve"> </w:t>
      </w:r>
      <w:proofErr w:type="spellStart"/>
      <w:r>
        <w:t>vähän</w:t>
      </w:r>
      <w:proofErr w:type="spellEnd"/>
      <w:r>
        <w:t xml:space="preserve"> </w:t>
      </w:r>
      <w:proofErr w:type="spellStart"/>
      <w:r>
        <w:t>viileämpää</w:t>
      </w:r>
      <w:proofErr w:type="spellEnd"/>
      <w:r>
        <w:t>?</w:t>
      </w:r>
    </w:p>
  </w:comment>
  <w:comment w:id="2" w:author="Peräkylä, Otso J" w:date="2017-02-16T14:37:00Z" w:initials="POJ">
    <w:p w14:paraId="42F1541F" w14:textId="749F6209" w:rsidR="00E6198A" w:rsidRDefault="00E6198A">
      <w:pPr>
        <w:pStyle w:val="Kommentinteksti"/>
      </w:pPr>
      <w:proofErr w:type="spellStart"/>
      <w:r>
        <w:t>Alkuun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päälle</w:t>
      </w:r>
      <w:proofErr w:type="spellEnd"/>
      <w:r>
        <w:t xml:space="preserve"> </w:t>
      </w:r>
      <w:proofErr w:type="spellStart"/>
      <w:r>
        <w:t>härmistyy</w:t>
      </w:r>
      <w:proofErr w:type="spellEnd"/>
      <w:r>
        <w:t xml:space="preserve"> </w:t>
      </w:r>
      <w:proofErr w:type="spellStart"/>
      <w:r>
        <w:t>höyryä</w:t>
      </w:r>
      <w:proofErr w:type="spellEnd"/>
      <w:r>
        <w:t xml:space="preserve">, ja se </w:t>
      </w:r>
      <w:proofErr w:type="spellStart"/>
      <w:r>
        <w:t>kasvaa</w:t>
      </w:r>
      <w:proofErr w:type="spellEnd"/>
      <w:r>
        <w:t xml:space="preserve">.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se </w:t>
      </w:r>
      <w:proofErr w:type="spellStart"/>
      <w:r>
        <w:t>jätetään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pitemmäksi</w:t>
      </w:r>
      <w:proofErr w:type="spellEnd"/>
      <w:r>
        <w:t xml:space="preserve"> </w:t>
      </w:r>
      <w:proofErr w:type="spellStart"/>
      <w:r>
        <w:t>aikaa</w:t>
      </w:r>
      <w:proofErr w:type="spellEnd"/>
      <w:r>
        <w:t xml:space="preserve">,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riippuen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kylmä</w:t>
      </w:r>
      <w:proofErr w:type="spellEnd"/>
      <w:r>
        <w:t xml:space="preserve"> </w:t>
      </w:r>
      <w:proofErr w:type="spellStart"/>
      <w:r>
        <w:t>puikko</w:t>
      </w:r>
      <w:proofErr w:type="spellEnd"/>
      <w:r>
        <w:t xml:space="preserve"> on ja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siinä</w:t>
      </w:r>
      <w:proofErr w:type="spellEnd"/>
      <w:r>
        <w:t xml:space="preserve"> on </w:t>
      </w:r>
      <w:proofErr w:type="spellStart"/>
      <w:r>
        <w:t>massaa</w:t>
      </w:r>
      <w:proofErr w:type="spellEnd"/>
      <w:r>
        <w:t xml:space="preserve">, se </w:t>
      </w:r>
      <w:proofErr w:type="spellStart"/>
      <w:r>
        <w:t>joko</w:t>
      </w:r>
      <w:proofErr w:type="spellEnd"/>
      <w:r>
        <w:t xml:space="preserve"> a) </w:t>
      </w:r>
      <w:proofErr w:type="spellStart"/>
      <w:r>
        <w:t>sulaa</w:t>
      </w:r>
      <w:proofErr w:type="spellEnd"/>
      <w:r>
        <w:t xml:space="preserve"> tai b) </w:t>
      </w:r>
      <w:proofErr w:type="spellStart"/>
      <w:r>
        <w:t>jäädyttää</w:t>
      </w:r>
      <w:proofErr w:type="spellEnd"/>
      <w:r>
        <w:t xml:space="preserve"> </w:t>
      </w:r>
      <w:proofErr w:type="spellStart"/>
      <w:r>
        <w:t>vedenkin</w:t>
      </w:r>
      <w:proofErr w:type="spellEnd"/>
      <w:r>
        <w:t xml:space="preserve">. </w:t>
      </w:r>
      <w:proofErr w:type="spellStart"/>
      <w:r>
        <w:t>Olisiko</w:t>
      </w:r>
      <w:proofErr w:type="spellEnd"/>
      <w:r>
        <w:t xml:space="preserve">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tarkoitus</w:t>
      </w:r>
      <w:proofErr w:type="spellEnd"/>
      <w:r>
        <w:t xml:space="preserve"> </w:t>
      </w:r>
      <w:proofErr w:type="spellStart"/>
      <w:r>
        <w:t>päästä</w:t>
      </w:r>
      <w:proofErr w:type="spellEnd"/>
      <w:r>
        <w:t xml:space="preserve"> </w:t>
      </w:r>
      <w:proofErr w:type="spellStart"/>
      <w:r>
        <w:t>vielä</w:t>
      </w:r>
      <w:proofErr w:type="spellEnd"/>
      <w:r>
        <w:t xml:space="preserve"> </w:t>
      </w:r>
      <w:r>
        <w:rPr>
          <w:rStyle w:val="Kommentinviite"/>
        </w:rPr>
        <w:annotationRef/>
      </w:r>
      <w:r>
        <w:t>Bergeron-</w:t>
      </w:r>
      <w:proofErr w:type="spellStart"/>
      <w:r>
        <w:t>prosessiin</w:t>
      </w:r>
      <w:proofErr w:type="spellEnd"/>
      <w:r>
        <w:t xml:space="preserve"> </w:t>
      </w:r>
      <w:proofErr w:type="spellStart"/>
      <w:r>
        <w:t>käsiksi</w:t>
      </w:r>
      <w:proofErr w:type="spellEnd"/>
      <w:r>
        <w:t xml:space="preserve">? </w:t>
      </w:r>
    </w:p>
  </w:comment>
  <w:comment w:id="8" w:author="Peräkylä, Otso J" w:date="2017-02-16T14:43:00Z" w:initials="POJ">
    <w:p w14:paraId="079AC8EF" w14:textId="77777777" w:rsidR="00E6198A" w:rsidRDefault="001414F5">
      <w:pPr>
        <w:pStyle w:val="Kommentinteksti"/>
        <w:rPr>
          <w:rStyle w:val="Kommentinviite"/>
        </w:rPr>
      </w:pPr>
      <w:proofErr w:type="spellStart"/>
      <w:r>
        <w:rPr>
          <w:rStyle w:val="Kommentinviite"/>
        </w:rPr>
        <w:t>Ehkä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turhan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vaikea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konversio</w:t>
      </w:r>
      <w:proofErr w:type="spellEnd"/>
      <w:r>
        <w:rPr>
          <w:rStyle w:val="Kommentinviite"/>
        </w:rPr>
        <w:t xml:space="preserve">? Jos </w:t>
      </w:r>
      <w:proofErr w:type="spellStart"/>
      <w:r>
        <w:rPr>
          <w:rStyle w:val="Kommentinviite"/>
        </w:rPr>
        <w:t>ajattelin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oikein</w:t>
      </w:r>
      <w:proofErr w:type="spellEnd"/>
      <w:r>
        <w:rPr>
          <w:rStyle w:val="Kommentinviite"/>
        </w:rPr>
        <w:t xml:space="preserve">, </w:t>
      </w:r>
      <w:proofErr w:type="spellStart"/>
      <w:r>
        <w:rPr>
          <w:rStyle w:val="Kommentinviite"/>
        </w:rPr>
        <w:t>niin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tässä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tarvittaisiin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ensinnäkin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ilmakehän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korkeus</w:t>
      </w:r>
      <w:proofErr w:type="spellEnd"/>
      <w:r>
        <w:rPr>
          <w:rStyle w:val="Kommentinviite"/>
        </w:rPr>
        <w:t xml:space="preserve">. </w:t>
      </w:r>
      <w:proofErr w:type="spellStart"/>
      <w:r>
        <w:rPr>
          <w:rStyle w:val="Kommentinviite"/>
        </w:rPr>
        <w:t>Voitaisiin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ensin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laskea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paineesta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tiheys</w:t>
      </w:r>
      <w:proofErr w:type="spellEnd"/>
      <w:r>
        <w:rPr>
          <w:rStyle w:val="Kommentinviite"/>
        </w:rPr>
        <w:t xml:space="preserve"> (</w:t>
      </w:r>
      <w:proofErr w:type="spellStart"/>
      <w:r>
        <w:rPr>
          <w:rStyle w:val="Kommentinviite"/>
        </w:rPr>
        <w:t>olettaen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jokin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keskilämpötila</w:t>
      </w:r>
      <w:proofErr w:type="spellEnd"/>
      <w:r>
        <w:rPr>
          <w:rStyle w:val="Kommentinviite"/>
        </w:rPr>
        <w:t xml:space="preserve">), ja </w:t>
      </w:r>
      <w:proofErr w:type="spellStart"/>
      <w:r>
        <w:rPr>
          <w:rStyle w:val="Kommentinviite"/>
        </w:rPr>
        <w:t>kertoa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tämä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sitten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korkeudella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että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saadaan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montako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kiloa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vettä</w:t>
      </w:r>
      <w:proofErr w:type="spellEnd"/>
      <w:r>
        <w:rPr>
          <w:rStyle w:val="Kommentinviite"/>
        </w:rPr>
        <w:t xml:space="preserve"> on per </w:t>
      </w:r>
      <w:proofErr w:type="spellStart"/>
      <w:r>
        <w:rPr>
          <w:rStyle w:val="Kommentinviite"/>
        </w:rPr>
        <w:t>neliömetri</w:t>
      </w:r>
      <w:proofErr w:type="spellEnd"/>
      <w:r>
        <w:rPr>
          <w:rStyle w:val="Kommentinviite"/>
        </w:rPr>
        <w:t xml:space="preserve">. </w:t>
      </w:r>
      <w:proofErr w:type="spellStart"/>
      <w:r>
        <w:rPr>
          <w:rStyle w:val="Kommentinviite"/>
        </w:rPr>
        <w:t>Tästä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sitten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jakamalla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nestemäisen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veden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tiheydellä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saataisiin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vesipatsaan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korkeus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maanpinnalla</w:t>
      </w:r>
      <w:proofErr w:type="spellEnd"/>
      <w:r>
        <w:rPr>
          <w:rStyle w:val="Kommentinviite"/>
        </w:rPr>
        <w:t xml:space="preserve"> (</w:t>
      </w:r>
      <w:proofErr w:type="spellStart"/>
      <w:r>
        <w:rPr>
          <w:rStyle w:val="Kommentinviite"/>
        </w:rPr>
        <w:t>joka</w:t>
      </w:r>
      <w:proofErr w:type="spellEnd"/>
      <w:r>
        <w:rPr>
          <w:rStyle w:val="Kommentinviite"/>
        </w:rPr>
        <w:t xml:space="preserve"> on jo </w:t>
      </w:r>
      <w:proofErr w:type="spellStart"/>
      <w:r>
        <w:rPr>
          <w:rStyle w:val="Kommentinviite"/>
        </w:rPr>
        <w:t>annettu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luentomuistiinpanoissa</w:t>
      </w:r>
      <w:proofErr w:type="spellEnd"/>
      <w:r>
        <w:rPr>
          <w:rStyle w:val="Kommentinviite"/>
        </w:rPr>
        <w:t xml:space="preserve">). </w:t>
      </w:r>
      <w:proofErr w:type="spellStart"/>
      <w:r>
        <w:rPr>
          <w:rStyle w:val="Kommentinviite"/>
        </w:rPr>
        <w:t>Tein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tämän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laskutoimituksen</w:t>
      </w:r>
      <w:proofErr w:type="spellEnd"/>
      <w:r>
        <w:rPr>
          <w:rStyle w:val="Kommentinviite"/>
        </w:rPr>
        <w:t xml:space="preserve">, ja </w:t>
      </w:r>
      <w:proofErr w:type="spellStart"/>
      <w:r>
        <w:rPr>
          <w:rStyle w:val="Kommentinviite"/>
        </w:rPr>
        <w:t>sain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ilmakehän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korkeudella</w:t>
      </w:r>
      <w:proofErr w:type="spellEnd"/>
      <w:r>
        <w:rPr>
          <w:rStyle w:val="Kommentinviite"/>
        </w:rPr>
        <w:t xml:space="preserve"> 75km ja </w:t>
      </w:r>
      <w:proofErr w:type="spellStart"/>
      <w:r>
        <w:rPr>
          <w:rStyle w:val="Kommentinviite"/>
        </w:rPr>
        <w:t>keskilämpötilalla</w:t>
      </w:r>
      <w:proofErr w:type="spellEnd"/>
      <w:r>
        <w:rPr>
          <w:rStyle w:val="Kommentinviite"/>
        </w:rPr>
        <w:t xml:space="preserve"> -15C about </w:t>
      </w:r>
      <w:proofErr w:type="spellStart"/>
      <w:r>
        <w:rPr>
          <w:rStyle w:val="Kommentinviite"/>
        </w:rPr>
        <w:t>tuon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luentomuistiinpanoissa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annetun</w:t>
      </w:r>
      <w:proofErr w:type="spellEnd"/>
      <w:r>
        <w:rPr>
          <w:rStyle w:val="Kommentinviite"/>
        </w:rPr>
        <w:t xml:space="preserve"> 3 cm. </w:t>
      </w:r>
      <w:proofErr w:type="spellStart"/>
      <w:r>
        <w:rPr>
          <w:rStyle w:val="Kommentinviite"/>
        </w:rPr>
        <w:t>Vai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ajattelenko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tämän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jotenkin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turhan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monimutkaisesti</w:t>
      </w:r>
      <w:proofErr w:type="spellEnd"/>
      <w:r>
        <w:rPr>
          <w:rStyle w:val="Kommentinviite"/>
        </w:rPr>
        <w:t xml:space="preserve">? </w:t>
      </w:r>
      <w:proofErr w:type="spellStart"/>
      <w:r>
        <w:rPr>
          <w:rStyle w:val="Kommentinviite"/>
        </w:rPr>
        <w:t>Mutta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vaihtaisin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tämän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ehkä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vaan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simppeliin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tehtävään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jossa</w:t>
      </w:r>
      <w:proofErr w:type="spellEnd"/>
      <w:r>
        <w:rPr>
          <w:rStyle w:val="Kommentinviite"/>
        </w:rPr>
        <w:t xml:space="preserve"> on jo </w:t>
      </w:r>
      <w:proofErr w:type="spellStart"/>
      <w:r>
        <w:rPr>
          <w:rStyle w:val="Kommentinviite"/>
        </w:rPr>
        <w:t>annettu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ilmakehän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vesipitoisuus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vesikerroksena</w:t>
      </w:r>
      <w:proofErr w:type="spellEnd"/>
      <w:r>
        <w:rPr>
          <w:rStyle w:val="Kommentinviite"/>
        </w:rPr>
        <w:t xml:space="preserve"> </w:t>
      </w:r>
      <w:proofErr w:type="spellStart"/>
      <w:r>
        <w:rPr>
          <w:rStyle w:val="Kommentinviite"/>
        </w:rPr>
        <w:t>maanpinnalla</w:t>
      </w:r>
      <w:proofErr w:type="spellEnd"/>
      <w:r>
        <w:rPr>
          <w:rStyle w:val="Kommentinviite"/>
        </w:rPr>
        <w:t xml:space="preserve">. </w:t>
      </w:r>
    </w:p>
    <w:p w14:paraId="2F922B69" w14:textId="77777777" w:rsidR="001414F5" w:rsidRDefault="001414F5">
      <w:pPr>
        <w:pStyle w:val="Kommentinteksti"/>
        <w:rPr>
          <w:rStyle w:val="Kommentinviite"/>
        </w:rPr>
      </w:pPr>
    </w:p>
    <w:p w14:paraId="26D5F012" w14:textId="6FF3F1AD" w:rsidR="001414F5" w:rsidRDefault="001414F5">
      <w:pPr>
        <w:pStyle w:val="Kommentinteksti"/>
      </w:pPr>
      <w:proofErr w:type="spellStart"/>
      <w:r>
        <w:t>Luentokalvoissa</w:t>
      </w:r>
      <w:proofErr w:type="spellEnd"/>
      <w:r>
        <w:t xml:space="preserve"> (</w:t>
      </w:r>
      <w:proofErr w:type="spellStart"/>
      <w:r>
        <w:t>luento</w:t>
      </w:r>
      <w:proofErr w:type="spellEnd"/>
      <w:r>
        <w:t xml:space="preserve"> 16,kalvo 19) </w:t>
      </w:r>
      <w:proofErr w:type="spellStart"/>
      <w:r>
        <w:t>muuten</w:t>
      </w:r>
      <w:proofErr w:type="spellEnd"/>
      <w:r>
        <w:t xml:space="preserve"> </w:t>
      </w:r>
      <w:proofErr w:type="spellStart"/>
      <w:r>
        <w:t>lukee</w:t>
      </w:r>
      <w:proofErr w:type="spellEnd"/>
      <w:r>
        <w:t xml:space="preserve"> </w:t>
      </w:r>
      <w:proofErr w:type="spellStart"/>
      <w:r>
        <w:t>vettä</w:t>
      </w:r>
      <w:proofErr w:type="spellEnd"/>
      <w:r>
        <w:t xml:space="preserve"> </w:t>
      </w:r>
      <w:proofErr w:type="spellStart"/>
      <w:r>
        <w:t>olevan</w:t>
      </w:r>
      <w:proofErr w:type="spellEnd"/>
      <w:r>
        <w:t xml:space="preserve"> </w:t>
      </w:r>
      <w:proofErr w:type="spellStart"/>
      <w:r>
        <w:t>ilmakehässä</w:t>
      </w:r>
      <w:proofErr w:type="spellEnd"/>
      <w:r>
        <w:t xml:space="preserve"> 0-0.5 </w:t>
      </w:r>
      <w:proofErr w:type="spellStart"/>
      <w:r>
        <w:t>hPa</w:t>
      </w:r>
      <w:proofErr w:type="spellEnd"/>
      <w:r>
        <w:t xml:space="preserve">. </w:t>
      </w:r>
      <w:proofErr w:type="spellStart"/>
      <w:r>
        <w:t>Tämähän</w:t>
      </w:r>
      <w:proofErr w:type="spellEnd"/>
      <w:r>
        <w:t xml:space="preserve"> on </w:t>
      </w:r>
      <w:proofErr w:type="spellStart"/>
      <w:r>
        <w:t>aivan</w:t>
      </w:r>
      <w:proofErr w:type="spellEnd"/>
      <w:r>
        <w:t xml:space="preserve"> </w:t>
      </w:r>
      <w:proofErr w:type="spellStart"/>
      <w:r>
        <w:t>alakanttiin</w:t>
      </w:r>
      <w:proofErr w:type="spellEnd"/>
      <w:r>
        <w:t xml:space="preserve">? </w:t>
      </w:r>
      <w:proofErr w:type="spellStart"/>
      <w:r>
        <w:t>Eikö</w:t>
      </w:r>
      <w:proofErr w:type="spellEnd"/>
      <w:r>
        <w:t xml:space="preserve"> se </w:t>
      </w:r>
      <w:proofErr w:type="spellStart"/>
      <w:r>
        <w:t>olisi</w:t>
      </w:r>
      <w:proofErr w:type="spellEnd"/>
      <w:r>
        <w:t xml:space="preserve"> </w:t>
      </w:r>
      <w:proofErr w:type="spellStart"/>
      <w:r>
        <w:t>pikemminkin</w:t>
      </w:r>
      <w:proofErr w:type="spellEnd"/>
      <w:r>
        <w:t xml:space="preserve"> 0-50 </w:t>
      </w:r>
      <w:proofErr w:type="spellStart"/>
      <w:r>
        <w:t>hPa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CD6151" w15:done="0"/>
  <w15:commentEx w15:paraId="7C00C9AF" w15:done="0"/>
  <w15:commentEx w15:paraId="42F1541F" w15:done="0"/>
  <w15:commentEx w15:paraId="26D5F0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äkylä, Otso J">
    <w15:presenceInfo w15:providerId="None" w15:userId="Peräkylä, Otso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414F5"/>
    <w:rsid w:val="00181D35"/>
    <w:rsid w:val="002043C8"/>
    <w:rsid w:val="00264407"/>
    <w:rsid w:val="002A22E2"/>
    <w:rsid w:val="002E115D"/>
    <w:rsid w:val="003052B9"/>
    <w:rsid w:val="00347308"/>
    <w:rsid w:val="003653D8"/>
    <w:rsid w:val="00394A27"/>
    <w:rsid w:val="003E1B35"/>
    <w:rsid w:val="00406449"/>
    <w:rsid w:val="004223D3"/>
    <w:rsid w:val="00477422"/>
    <w:rsid w:val="004C1983"/>
    <w:rsid w:val="004E66B6"/>
    <w:rsid w:val="00504DB0"/>
    <w:rsid w:val="005125AF"/>
    <w:rsid w:val="00545479"/>
    <w:rsid w:val="00557B2A"/>
    <w:rsid w:val="00602D63"/>
    <w:rsid w:val="006E4551"/>
    <w:rsid w:val="00782983"/>
    <w:rsid w:val="007A01D8"/>
    <w:rsid w:val="007A1470"/>
    <w:rsid w:val="007B26B2"/>
    <w:rsid w:val="00851F6B"/>
    <w:rsid w:val="008738A1"/>
    <w:rsid w:val="00883926"/>
    <w:rsid w:val="00923A0B"/>
    <w:rsid w:val="00934A28"/>
    <w:rsid w:val="00970949"/>
    <w:rsid w:val="00970D5F"/>
    <w:rsid w:val="00980A47"/>
    <w:rsid w:val="009B683B"/>
    <w:rsid w:val="009F7564"/>
    <w:rsid w:val="00A22769"/>
    <w:rsid w:val="00A57EA0"/>
    <w:rsid w:val="00A718D0"/>
    <w:rsid w:val="00AA0CAE"/>
    <w:rsid w:val="00AA242A"/>
    <w:rsid w:val="00AC087E"/>
    <w:rsid w:val="00B55DBA"/>
    <w:rsid w:val="00B736AF"/>
    <w:rsid w:val="00B90A8E"/>
    <w:rsid w:val="00C111CE"/>
    <w:rsid w:val="00C95DD7"/>
    <w:rsid w:val="00CC6878"/>
    <w:rsid w:val="00CD418E"/>
    <w:rsid w:val="00D30770"/>
    <w:rsid w:val="00D46649"/>
    <w:rsid w:val="00D809CB"/>
    <w:rsid w:val="00D84733"/>
    <w:rsid w:val="00D906EB"/>
    <w:rsid w:val="00DA53F0"/>
    <w:rsid w:val="00DB59B1"/>
    <w:rsid w:val="00DC19C8"/>
    <w:rsid w:val="00DD6C7D"/>
    <w:rsid w:val="00E33EE5"/>
    <w:rsid w:val="00E6198A"/>
    <w:rsid w:val="00E90232"/>
    <w:rsid w:val="00EB4520"/>
    <w:rsid w:val="00EC7096"/>
    <w:rsid w:val="00EE2700"/>
    <w:rsid w:val="00F659CC"/>
    <w:rsid w:val="00F86279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9BB7C"/>
  <w14:defaultImageDpi w14:val="300"/>
  <w15:docId w15:val="{42531CA8-CFD9-4777-9D7E-D3745796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  <w:style w:type="table" w:styleId="TaulukkoRuudukko">
    <w:name w:val="Table Grid"/>
    <w:basedOn w:val="Normaalitaulukko"/>
    <w:uiPriority w:val="59"/>
    <w:rsid w:val="00DD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4E66B6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394A2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394A2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394A27"/>
    <w:rPr>
      <w:rFonts w:eastAsiaTheme="minorHAns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394A2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394A27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654E4-BA9F-4552-BB68-3743BC43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177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6</cp:revision>
  <cp:lastPrinted>2017-02-07T09:47:00Z</cp:lastPrinted>
  <dcterms:created xsi:type="dcterms:W3CDTF">2017-02-14T08:44:00Z</dcterms:created>
  <dcterms:modified xsi:type="dcterms:W3CDTF">2017-02-16T13:48:00Z</dcterms:modified>
</cp:coreProperties>
</file>