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649" w:rsidRPr="004C1983" w:rsidRDefault="00D46649" w:rsidP="00D46649">
      <w:pPr>
        <w:rPr>
          <w:rFonts w:ascii="Times New Roman" w:hAnsi="Times New Roman"/>
          <w:sz w:val="22"/>
          <w:szCs w:val="22"/>
        </w:rPr>
      </w:pPr>
      <w:bookmarkStart w:id="0" w:name="_GoBack"/>
      <w:bookmarkEnd w:id="0"/>
    </w:p>
    <w:p w:rsidR="00D46649" w:rsidRPr="004C1983" w:rsidRDefault="00D46649" w:rsidP="00D46649">
      <w:pPr>
        <w:rPr>
          <w:rFonts w:ascii="Times New Roman" w:hAnsi="Times New Roman"/>
          <w:sz w:val="22"/>
          <w:szCs w:val="22"/>
          <w:lang w:val="fi-FI"/>
        </w:rPr>
      </w:pPr>
      <w:r w:rsidRPr="004C1983">
        <w:rPr>
          <w:rFonts w:ascii="Times New Roman" w:hAnsi="Times New Roman"/>
          <w:sz w:val="22"/>
          <w:szCs w:val="22"/>
          <w:lang w:val="fi-FI"/>
        </w:rPr>
        <w:t>Meteorologian ja säähava</w:t>
      </w:r>
      <w:r w:rsidR="004C1983">
        <w:rPr>
          <w:rFonts w:ascii="Times New Roman" w:hAnsi="Times New Roman"/>
          <w:sz w:val="22"/>
          <w:szCs w:val="22"/>
          <w:lang w:val="fi-FI"/>
        </w:rPr>
        <w:t>innonteon perusteet (kevät 2017)</w:t>
      </w:r>
    </w:p>
    <w:p w:rsidR="00D46649" w:rsidRPr="004C1983" w:rsidRDefault="00D46649" w:rsidP="00D46649">
      <w:pPr>
        <w:rPr>
          <w:rFonts w:ascii="Times New Roman" w:hAnsi="Times New Roman"/>
          <w:sz w:val="22"/>
          <w:szCs w:val="22"/>
          <w:lang w:val="fi-FI"/>
        </w:rPr>
      </w:pPr>
    </w:p>
    <w:p w:rsidR="00D46649" w:rsidRDefault="00D46649" w:rsidP="00D46649">
      <w:pPr>
        <w:rPr>
          <w:rFonts w:ascii="Times New Roman" w:hAnsi="Times New Roman"/>
          <w:sz w:val="22"/>
          <w:szCs w:val="22"/>
          <w:lang w:val="fi-FI"/>
        </w:rPr>
      </w:pPr>
      <w:r w:rsidRPr="004C1983">
        <w:rPr>
          <w:rFonts w:ascii="Times New Roman" w:hAnsi="Times New Roman"/>
          <w:sz w:val="22"/>
          <w:szCs w:val="22"/>
          <w:lang w:val="fi-FI"/>
        </w:rPr>
        <w:t>Harjoitus 1.</w:t>
      </w:r>
    </w:p>
    <w:p w:rsidR="004C1983" w:rsidRPr="004C1983" w:rsidRDefault="004C1983" w:rsidP="00D46649">
      <w:pPr>
        <w:rPr>
          <w:rFonts w:ascii="Times New Roman" w:hAnsi="Times New Roman"/>
          <w:sz w:val="22"/>
          <w:szCs w:val="22"/>
          <w:lang w:val="fi-FI"/>
        </w:rPr>
      </w:pPr>
    </w:p>
    <w:p w:rsidR="00D46649" w:rsidRPr="004C1983" w:rsidRDefault="00D46649" w:rsidP="00D46649">
      <w:pPr>
        <w:rPr>
          <w:rFonts w:ascii="Times New Roman" w:hAnsi="Times New Roman"/>
          <w:sz w:val="22"/>
          <w:szCs w:val="22"/>
          <w:lang w:val="fi-FI"/>
        </w:rPr>
      </w:pPr>
    </w:p>
    <w:p w:rsidR="00D46649" w:rsidRPr="004C1983" w:rsidRDefault="004C1983" w:rsidP="00D46649">
      <w:pPr>
        <w:pStyle w:val="p1"/>
        <w:rPr>
          <w:rFonts w:cs="Times New Roman"/>
          <w:sz w:val="22"/>
          <w:szCs w:val="22"/>
          <w:lang w:val="fi-FI"/>
        </w:rPr>
      </w:pPr>
      <w:r>
        <w:rPr>
          <w:rFonts w:cs="Times New Roman"/>
          <w:sz w:val="22"/>
          <w:szCs w:val="22"/>
          <w:lang w:val="fi-FI"/>
        </w:rPr>
        <w:t>1. Mikä on Auringon (T=5780K) ja Jupiterin (T=152</w:t>
      </w:r>
      <w:r w:rsidR="00D46649" w:rsidRPr="004C1983">
        <w:rPr>
          <w:rFonts w:cs="Times New Roman"/>
          <w:sz w:val="22"/>
          <w:szCs w:val="22"/>
          <w:lang w:val="fi-FI"/>
        </w:rPr>
        <w:t>K) mustan kappaleen säteilyintensiteetti ja millä aallonpituudella se on suurimmillaan?</w:t>
      </w:r>
    </w:p>
    <w:p w:rsidR="00D46649" w:rsidRPr="00EA657D" w:rsidRDefault="00D46649" w:rsidP="00D46649">
      <w:pPr>
        <w:pStyle w:val="p2"/>
        <w:rPr>
          <w:rStyle w:val="apple-converted-space"/>
          <w:sz w:val="22"/>
          <w:szCs w:val="22"/>
          <w:lang w:val="fi-FI"/>
          <w:rPrChange w:id="1" w:author="Peräkylä, Otso J" w:date="2017-01-24T13:34:00Z">
            <w:rPr>
              <w:rStyle w:val="apple-converted-space"/>
              <w:rFonts w:asciiTheme="minorHAnsi" w:hAnsiTheme="minorHAnsi"/>
              <w:sz w:val="22"/>
              <w:szCs w:val="22"/>
            </w:rPr>
          </w:rPrChange>
        </w:rPr>
      </w:pPr>
    </w:p>
    <w:p w:rsidR="00D46649" w:rsidRPr="004C1983" w:rsidRDefault="00D46649" w:rsidP="00D46649">
      <w:pPr>
        <w:pStyle w:val="p2"/>
        <w:rPr>
          <w:rStyle w:val="apple-converted-space"/>
          <w:rFonts w:cs="Times New Roman"/>
          <w:sz w:val="22"/>
          <w:szCs w:val="22"/>
          <w:lang w:val="fi-FI"/>
        </w:rPr>
      </w:pPr>
      <w:r w:rsidRPr="004C1983">
        <w:rPr>
          <w:rStyle w:val="apple-converted-space"/>
          <w:rFonts w:cs="Times New Roman"/>
          <w:sz w:val="22"/>
          <w:szCs w:val="22"/>
          <w:lang w:val="fi-FI"/>
        </w:rPr>
        <w:t>2. Maa-planeetan säteilytasapainoa vastaava lämpötila on -19</w:t>
      </w:r>
      <w:r w:rsidRPr="004C1983">
        <w:rPr>
          <w:rStyle w:val="apple-converted-space"/>
          <w:rFonts w:cs="Times New Roman"/>
          <w:sz w:val="22"/>
          <w:szCs w:val="22"/>
          <w:lang w:val="fi-FI"/>
        </w:rPr>
        <w:sym w:font="Symbol" w:char="F0B0"/>
      </w:r>
      <w:r w:rsidR="004C1983">
        <w:rPr>
          <w:rStyle w:val="apple-converted-space"/>
          <w:rFonts w:cs="Times New Roman"/>
          <w:sz w:val="22"/>
          <w:szCs w:val="22"/>
          <w:lang w:val="fi-FI"/>
        </w:rPr>
        <w:t xml:space="preserve">C, </w:t>
      </w:r>
      <w:r w:rsidRPr="004C1983">
        <w:rPr>
          <w:rStyle w:val="apple-converted-space"/>
          <w:rFonts w:cs="Times New Roman"/>
          <w:sz w:val="22"/>
          <w:szCs w:val="22"/>
          <w:lang w:val="fi-FI"/>
        </w:rPr>
        <w:t>kun aurinkovakio on 1360Wm</w:t>
      </w:r>
      <w:r w:rsidRPr="004C1983">
        <w:rPr>
          <w:rStyle w:val="apple-converted-space"/>
          <w:rFonts w:cs="Times New Roman"/>
          <w:sz w:val="22"/>
          <w:szCs w:val="22"/>
          <w:vertAlign w:val="superscript"/>
          <w:lang w:val="fi-FI"/>
        </w:rPr>
        <w:t>-2</w:t>
      </w:r>
      <w:r w:rsidRPr="004C1983">
        <w:rPr>
          <w:rStyle w:val="apple-converted-space"/>
          <w:rFonts w:cs="Times New Roman"/>
          <w:sz w:val="22"/>
          <w:szCs w:val="22"/>
          <w:lang w:val="fi-FI"/>
        </w:rPr>
        <w:t xml:space="preserve">, planetaarinen </w:t>
      </w:r>
      <w:proofErr w:type="spellStart"/>
      <w:r w:rsidRPr="004C1983">
        <w:rPr>
          <w:rStyle w:val="apple-converted-space"/>
          <w:rFonts w:cs="Times New Roman"/>
          <w:sz w:val="22"/>
          <w:szCs w:val="22"/>
          <w:lang w:val="fi-FI"/>
        </w:rPr>
        <w:t>albedo</w:t>
      </w:r>
      <w:proofErr w:type="spellEnd"/>
      <w:r w:rsidRPr="004C1983">
        <w:rPr>
          <w:rStyle w:val="apple-converted-space"/>
          <w:rFonts w:cs="Times New Roman"/>
          <w:sz w:val="22"/>
          <w:szCs w:val="22"/>
          <w:lang w:val="fi-FI"/>
        </w:rPr>
        <w:t xml:space="preserve"> 0.31 </w:t>
      </w:r>
      <w:r w:rsidR="004C1983">
        <w:rPr>
          <w:rStyle w:val="apple-converted-space"/>
          <w:rFonts w:cs="Times New Roman"/>
          <w:sz w:val="22"/>
          <w:szCs w:val="22"/>
          <w:lang w:val="fi-FI"/>
        </w:rPr>
        <w:t xml:space="preserve">ja planeetan </w:t>
      </w:r>
      <w:proofErr w:type="spellStart"/>
      <w:r w:rsidR="004C1983">
        <w:rPr>
          <w:rStyle w:val="apple-converted-space"/>
          <w:rFonts w:cs="Times New Roman"/>
          <w:sz w:val="22"/>
          <w:szCs w:val="22"/>
          <w:lang w:val="fi-FI"/>
        </w:rPr>
        <w:t>emissiivisyys</w:t>
      </w:r>
      <w:proofErr w:type="spellEnd"/>
      <w:r w:rsidR="004C1983">
        <w:rPr>
          <w:rStyle w:val="apple-converted-space"/>
          <w:rFonts w:cs="Times New Roman"/>
          <w:sz w:val="22"/>
          <w:szCs w:val="22"/>
          <w:lang w:val="fi-FI"/>
        </w:rPr>
        <w:t xml:space="preserve"> 1. </w:t>
      </w:r>
      <w:del w:id="2" w:author="Peräkylä, Otso J" w:date="2017-01-24T13:34:00Z">
        <w:r w:rsidR="004C1983" w:rsidDel="00EA657D">
          <w:rPr>
            <w:rStyle w:val="apple-converted-space"/>
            <w:rFonts w:cs="Times New Roman"/>
            <w:sz w:val="22"/>
            <w:szCs w:val="22"/>
            <w:lang w:val="fi-FI"/>
          </w:rPr>
          <w:delText xml:space="preserve">Mika </w:delText>
        </w:r>
      </w:del>
      <w:ins w:id="3" w:author="Peräkylä, Otso J" w:date="2017-01-24T13:34:00Z">
        <w:r w:rsidR="00EA657D">
          <w:rPr>
            <w:rStyle w:val="apple-converted-space"/>
            <w:rFonts w:cs="Times New Roman"/>
            <w:sz w:val="22"/>
            <w:szCs w:val="22"/>
            <w:lang w:val="fi-FI"/>
          </w:rPr>
          <w:t xml:space="preserve">Mikä </w:t>
        </w:r>
      </w:ins>
      <w:del w:id="4" w:author="Peräkylä, Otso J" w:date="2017-01-24T13:34:00Z">
        <w:r w:rsidR="004C1983" w:rsidDel="00EA657D">
          <w:rPr>
            <w:rStyle w:val="apple-converted-space"/>
            <w:rFonts w:cs="Times New Roman"/>
            <w:sz w:val="22"/>
            <w:szCs w:val="22"/>
            <w:lang w:val="fi-FI"/>
          </w:rPr>
          <w:delText xml:space="preserve">pitäisi </w:delText>
        </w:r>
      </w:del>
      <w:r w:rsidR="004C1983">
        <w:rPr>
          <w:rStyle w:val="apple-converted-space"/>
          <w:rFonts w:cs="Times New Roman"/>
          <w:sz w:val="22"/>
          <w:szCs w:val="22"/>
          <w:lang w:val="fi-FI"/>
        </w:rPr>
        <w:t xml:space="preserve">planeetan </w:t>
      </w:r>
      <w:ins w:id="5" w:author="Peräkylä, Otso J" w:date="2017-01-24T13:34:00Z">
        <w:r w:rsidR="00EA657D">
          <w:rPr>
            <w:rStyle w:val="apple-converted-space"/>
            <w:rFonts w:cs="Times New Roman"/>
            <w:sz w:val="22"/>
            <w:szCs w:val="22"/>
            <w:lang w:val="fi-FI"/>
          </w:rPr>
          <w:t xml:space="preserve">(a) </w:t>
        </w:r>
      </w:ins>
      <w:proofErr w:type="spellStart"/>
      <w:r w:rsidR="004C1983">
        <w:rPr>
          <w:rStyle w:val="apple-converted-space"/>
          <w:rFonts w:cs="Times New Roman"/>
          <w:sz w:val="22"/>
          <w:szCs w:val="22"/>
          <w:lang w:val="fi-FI"/>
        </w:rPr>
        <w:t>emissiivisyyden</w:t>
      </w:r>
      <w:proofErr w:type="spellEnd"/>
      <w:r w:rsidRPr="004C1983">
        <w:rPr>
          <w:rStyle w:val="apple-converted-space"/>
          <w:rFonts w:cs="Times New Roman"/>
          <w:sz w:val="22"/>
          <w:szCs w:val="22"/>
          <w:lang w:val="fi-FI"/>
        </w:rPr>
        <w:t xml:space="preserve"> ja </w:t>
      </w:r>
      <w:ins w:id="6" w:author="Peräkylä, Otso J" w:date="2017-01-24T13:35:00Z">
        <w:r w:rsidR="00EA657D">
          <w:rPr>
            <w:rStyle w:val="apple-converted-space"/>
            <w:rFonts w:cs="Times New Roman"/>
            <w:sz w:val="22"/>
            <w:szCs w:val="22"/>
            <w:lang w:val="fi-FI"/>
          </w:rPr>
          <w:t xml:space="preserve">(b) </w:t>
        </w:r>
      </w:ins>
      <w:proofErr w:type="spellStart"/>
      <w:r w:rsidRPr="004C1983">
        <w:rPr>
          <w:rStyle w:val="apple-converted-space"/>
          <w:rFonts w:cs="Times New Roman"/>
          <w:sz w:val="22"/>
          <w:szCs w:val="22"/>
          <w:lang w:val="fi-FI"/>
        </w:rPr>
        <w:t>albedo</w:t>
      </w:r>
      <w:r w:rsidR="004C1983">
        <w:rPr>
          <w:rStyle w:val="apple-converted-space"/>
          <w:rFonts w:cs="Times New Roman"/>
          <w:sz w:val="22"/>
          <w:szCs w:val="22"/>
          <w:lang w:val="fi-FI"/>
        </w:rPr>
        <w:t>n</w:t>
      </w:r>
      <w:proofErr w:type="spellEnd"/>
      <w:r w:rsidR="004C1983">
        <w:rPr>
          <w:rStyle w:val="apple-converted-space"/>
          <w:rFonts w:cs="Times New Roman"/>
          <w:sz w:val="22"/>
          <w:szCs w:val="22"/>
          <w:lang w:val="fi-FI"/>
        </w:rPr>
        <w:t xml:space="preserve"> </w:t>
      </w:r>
      <w:ins w:id="7" w:author="Peräkylä, Otso J" w:date="2017-01-24T13:34:00Z">
        <w:r w:rsidR="00EA657D">
          <w:rPr>
            <w:rStyle w:val="apple-converted-space"/>
            <w:rFonts w:cs="Times New Roman"/>
            <w:sz w:val="22"/>
            <w:szCs w:val="22"/>
            <w:lang w:val="fi-FI"/>
          </w:rPr>
          <w:t xml:space="preserve">pitäisi </w:t>
        </w:r>
      </w:ins>
      <w:r w:rsidRPr="004C1983">
        <w:rPr>
          <w:rStyle w:val="apple-converted-space"/>
          <w:rFonts w:cs="Times New Roman"/>
          <w:sz w:val="22"/>
          <w:szCs w:val="22"/>
          <w:lang w:val="fi-FI"/>
        </w:rPr>
        <w:t>olla</w:t>
      </w:r>
      <w:r w:rsidR="004C1983">
        <w:rPr>
          <w:rStyle w:val="apple-converted-space"/>
          <w:rFonts w:cs="Times New Roman"/>
          <w:sz w:val="22"/>
          <w:szCs w:val="22"/>
          <w:lang w:val="fi-FI"/>
        </w:rPr>
        <w:t>,</w:t>
      </w:r>
      <w:r w:rsidRPr="004C1983">
        <w:rPr>
          <w:rStyle w:val="apple-converted-space"/>
          <w:rFonts w:cs="Times New Roman"/>
          <w:sz w:val="22"/>
          <w:szCs w:val="22"/>
          <w:lang w:val="fi-FI"/>
        </w:rPr>
        <w:t xml:space="preserve"> jotta</w:t>
      </w:r>
      <w:r w:rsidR="004C1983">
        <w:rPr>
          <w:rStyle w:val="apple-converted-space"/>
          <w:rFonts w:cs="Times New Roman"/>
          <w:sz w:val="22"/>
          <w:szCs w:val="22"/>
          <w:lang w:val="fi-FI"/>
        </w:rPr>
        <w:t xml:space="preserve"> tasapainolaskelmat tuottaisivat planeetan havaitun keskimääräisen pintalämpötilan +15</w:t>
      </w:r>
      <w:r w:rsidR="004C1983" w:rsidRPr="004C1983">
        <w:rPr>
          <w:rStyle w:val="apple-converted-space"/>
          <w:rFonts w:cs="Times New Roman"/>
          <w:sz w:val="22"/>
          <w:szCs w:val="22"/>
          <w:lang w:val="fi-FI"/>
        </w:rPr>
        <w:sym w:font="Symbol" w:char="F0B0"/>
      </w:r>
      <w:r w:rsidR="004C1983">
        <w:rPr>
          <w:rStyle w:val="apple-converted-space"/>
          <w:rFonts w:cs="Times New Roman"/>
          <w:sz w:val="22"/>
          <w:szCs w:val="22"/>
          <w:lang w:val="fi-FI"/>
        </w:rPr>
        <w:t>C.</w:t>
      </w:r>
    </w:p>
    <w:p w:rsidR="00D46649" w:rsidRPr="004C1983" w:rsidRDefault="00D46649" w:rsidP="00D46649">
      <w:pPr>
        <w:pStyle w:val="p2"/>
        <w:rPr>
          <w:rStyle w:val="apple-converted-space"/>
          <w:rFonts w:cs="Times New Roman"/>
          <w:sz w:val="22"/>
          <w:szCs w:val="22"/>
          <w:lang w:val="fi-FI"/>
        </w:rPr>
      </w:pPr>
    </w:p>
    <w:p w:rsidR="00D46649" w:rsidRPr="004C1983" w:rsidRDefault="004C1983" w:rsidP="00D46649">
      <w:pPr>
        <w:pStyle w:val="p2"/>
        <w:rPr>
          <w:rStyle w:val="apple-converted-space"/>
          <w:rFonts w:cs="Times New Roman"/>
          <w:sz w:val="22"/>
          <w:szCs w:val="22"/>
          <w:lang w:val="fi-FI"/>
        </w:rPr>
      </w:pPr>
      <w:r>
        <w:rPr>
          <w:rStyle w:val="apple-converted-space"/>
          <w:rFonts w:cs="Times New Roman"/>
          <w:sz w:val="22"/>
          <w:szCs w:val="22"/>
          <w:lang w:val="fi-FI"/>
        </w:rPr>
        <w:t>3</w:t>
      </w:r>
      <w:r w:rsidR="00D46649" w:rsidRPr="004C1983">
        <w:rPr>
          <w:rStyle w:val="apple-converted-space"/>
          <w:rFonts w:cs="Times New Roman"/>
          <w:sz w:val="22"/>
          <w:szCs w:val="22"/>
          <w:lang w:val="fi-FI"/>
        </w:rPr>
        <w:t xml:space="preserve">a. </w:t>
      </w:r>
      <w:r>
        <w:rPr>
          <w:rStyle w:val="apple-converted-space"/>
          <w:rFonts w:cs="Times New Roman"/>
          <w:sz w:val="22"/>
          <w:szCs w:val="22"/>
          <w:lang w:val="fi-FI"/>
        </w:rPr>
        <w:t xml:space="preserve">Aurinko laskeutuu zeniitistä </w:t>
      </w:r>
      <w:r w:rsidRPr="004C1983">
        <w:rPr>
          <w:rStyle w:val="apple-converted-space"/>
          <w:rFonts w:cs="Times New Roman"/>
          <w:sz w:val="22"/>
          <w:szCs w:val="22"/>
          <w:lang w:val="fi-FI"/>
        </w:rPr>
        <w:t xml:space="preserve">45° </w:t>
      </w:r>
      <w:r>
        <w:rPr>
          <w:rStyle w:val="apple-converted-space"/>
          <w:rFonts w:cs="Times New Roman"/>
          <w:sz w:val="22"/>
          <w:szCs w:val="22"/>
          <w:lang w:val="fi-FI"/>
        </w:rPr>
        <w:t xml:space="preserve">(eli on edelleen </w:t>
      </w:r>
      <w:r w:rsidRPr="004C1983">
        <w:rPr>
          <w:rStyle w:val="apple-converted-space"/>
          <w:rFonts w:cs="Times New Roman"/>
          <w:sz w:val="22"/>
          <w:szCs w:val="22"/>
          <w:lang w:val="fi-FI"/>
        </w:rPr>
        <w:t>45° horisontin yläpuolella</w:t>
      </w:r>
      <w:r>
        <w:rPr>
          <w:rStyle w:val="apple-converted-space"/>
          <w:rFonts w:cs="Times New Roman"/>
          <w:sz w:val="22"/>
          <w:szCs w:val="22"/>
          <w:lang w:val="fi-FI"/>
        </w:rPr>
        <w:t>). Kuinka paljon (</w:t>
      </w:r>
      <w:r w:rsidR="00D46649" w:rsidRPr="004C1983">
        <w:rPr>
          <w:rStyle w:val="apple-converted-space"/>
          <w:rFonts w:cs="Times New Roman"/>
          <w:sz w:val="22"/>
          <w:szCs w:val="22"/>
          <w:lang w:val="fi-FI"/>
        </w:rPr>
        <w:t>prosentteina) maan pinnalle tulevan s</w:t>
      </w:r>
      <w:r>
        <w:rPr>
          <w:rStyle w:val="apple-converted-space"/>
          <w:rFonts w:cs="Times New Roman"/>
          <w:sz w:val="22"/>
          <w:szCs w:val="22"/>
          <w:lang w:val="fi-FI"/>
        </w:rPr>
        <w:t xml:space="preserve">äteilyn intensiteetti pienenee </w:t>
      </w:r>
      <w:ins w:id="8" w:author="Peräkylä, Otso J" w:date="2017-01-24T13:36:00Z">
        <w:r w:rsidR="00EA657D">
          <w:rPr>
            <w:rStyle w:val="apple-converted-space"/>
            <w:rFonts w:cs="Times New Roman"/>
            <w:sz w:val="22"/>
            <w:szCs w:val="22"/>
            <w:lang w:val="fi-FI"/>
          </w:rPr>
          <w:t xml:space="preserve">zeniittiin verrattuna, </w:t>
        </w:r>
      </w:ins>
      <w:r>
        <w:rPr>
          <w:rStyle w:val="apple-converted-space"/>
          <w:rFonts w:cs="Times New Roman"/>
          <w:sz w:val="22"/>
          <w:szCs w:val="22"/>
          <w:lang w:val="fi-FI"/>
        </w:rPr>
        <w:t>kun oletetaan ilmakehän läpäisykertoimen olevan 0.7.</w:t>
      </w:r>
    </w:p>
    <w:p w:rsidR="00D46649" w:rsidRPr="004C1983" w:rsidRDefault="004C1983" w:rsidP="00D46649">
      <w:pPr>
        <w:pStyle w:val="p2"/>
        <w:rPr>
          <w:rStyle w:val="apple-converted-space"/>
          <w:rFonts w:cs="Times New Roman"/>
          <w:sz w:val="22"/>
          <w:szCs w:val="22"/>
          <w:lang w:val="fi-FI"/>
        </w:rPr>
      </w:pPr>
      <w:r>
        <w:rPr>
          <w:rStyle w:val="apple-converted-space"/>
          <w:rFonts w:cs="Times New Roman"/>
          <w:sz w:val="22"/>
          <w:szCs w:val="22"/>
          <w:lang w:val="fi-FI"/>
        </w:rPr>
        <w:t>3</w:t>
      </w:r>
      <w:r w:rsidR="00181D35">
        <w:rPr>
          <w:rStyle w:val="apple-converted-space"/>
          <w:rFonts w:cs="Times New Roman"/>
          <w:sz w:val="22"/>
          <w:szCs w:val="22"/>
          <w:lang w:val="fi-FI"/>
        </w:rPr>
        <w:t xml:space="preserve">b. Laske </w:t>
      </w:r>
      <w:proofErr w:type="spellStart"/>
      <w:r w:rsidR="00181D35">
        <w:rPr>
          <w:rStyle w:val="apple-converted-space"/>
          <w:rFonts w:cs="Times New Roman"/>
          <w:sz w:val="22"/>
          <w:szCs w:val="22"/>
          <w:lang w:val="fi-FI"/>
        </w:rPr>
        <w:t>albedo</w:t>
      </w:r>
      <w:proofErr w:type="spellEnd"/>
      <w:r w:rsidR="00181D35">
        <w:rPr>
          <w:rStyle w:val="apple-converted-space"/>
          <w:rFonts w:cs="Times New Roman"/>
          <w:sz w:val="22"/>
          <w:szCs w:val="22"/>
          <w:lang w:val="fi-FI"/>
        </w:rPr>
        <w:t xml:space="preserve"> alustalle, jolle</w:t>
      </w:r>
      <w:r w:rsidR="00D46649" w:rsidRPr="004C1983">
        <w:rPr>
          <w:rStyle w:val="apple-converted-space"/>
          <w:rFonts w:cs="Times New Roman"/>
          <w:sz w:val="22"/>
          <w:szCs w:val="22"/>
          <w:lang w:val="fi-FI"/>
        </w:rPr>
        <w:t xml:space="preserve"> </w:t>
      </w:r>
      <w:r w:rsidR="00181D35">
        <w:rPr>
          <w:rStyle w:val="apple-converted-space"/>
          <w:rFonts w:cs="Times New Roman"/>
          <w:sz w:val="22"/>
          <w:szCs w:val="22"/>
          <w:lang w:val="fi-FI"/>
        </w:rPr>
        <w:t xml:space="preserve">tulevan </w:t>
      </w:r>
      <w:r w:rsidR="00D46649" w:rsidRPr="004C1983">
        <w:rPr>
          <w:rStyle w:val="apple-converted-space"/>
          <w:rFonts w:cs="Times New Roman"/>
          <w:sz w:val="22"/>
          <w:szCs w:val="22"/>
          <w:lang w:val="fi-FI"/>
        </w:rPr>
        <w:t xml:space="preserve">auringon </w:t>
      </w:r>
      <w:r w:rsidR="00181D35">
        <w:rPr>
          <w:rStyle w:val="apple-converted-space"/>
          <w:rFonts w:cs="Times New Roman"/>
          <w:sz w:val="22"/>
          <w:szCs w:val="22"/>
          <w:lang w:val="fi-FI"/>
        </w:rPr>
        <w:t>säteilyn intensiteetti on 200</w:t>
      </w:r>
      <w:r>
        <w:rPr>
          <w:rStyle w:val="apple-converted-space"/>
          <w:rFonts w:cs="Times New Roman"/>
          <w:sz w:val="22"/>
          <w:szCs w:val="22"/>
          <w:lang w:val="fi-FI"/>
        </w:rPr>
        <w:t>W</w:t>
      </w:r>
      <w:r w:rsidR="00D46649" w:rsidRPr="004C1983">
        <w:rPr>
          <w:rStyle w:val="apple-converted-space"/>
          <w:rFonts w:cs="Times New Roman"/>
          <w:sz w:val="22"/>
          <w:szCs w:val="22"/>
          <w:lang w:val="fi-FI"/>
        </w:rPr>
        <w:t>m</w:t>
      </w:r>
      <w:r w:rsidRPr="004C1983">
        <w:rPr>
          <w:rStyle w:val="apple-converted-space"/>
          <w:rFonts w:cs="Times New Roman"/>
          <w:sz w:val="22"/>
          <w:szCs w:val="22"/>
          <w:vertAlign w:val="superscript"/>
          <w:lang w:val="fi-FI"/>
        </w:rPr>
        <w:t>-</w:t>
      </w:r>
      <w:r w:rsidR="00D46649" w:rsidRPr="004C1983">
        <w:rPr>
          <w:rStyle w:val="apple-converted-space"/>
          <w:rFonts w:cs="Times New Roman"/>
          <w:sz w:val="22"/>
          <w:szCs w:val="22"/>
          <w:vertAlign w:val="superscript"/>
          <w:lang w:val="fi-FI"/>
        </w:rPr>
        <w:t>2</w:t>
      </w:r>
      <w:r>
        <w:rPr>
          <w:rStyle w:val="apple-converted-space"/>
          <w:rFonts w:cs="Times New Roman"/>
          <w:sz w:val="22"/>
          <w:szCs w:val="22"/>
          <w:lang w:val="fi-FI"/>
        </w:rPr>
        <w:t xml:space="preserve"> ja </w:t>
      </w:r>
      <w:r w:rsidR="00D46649" w:rsidRPr="004C1983">
        <w:rPr>
          <w:rStyle w:val="apple-converted-space"/>
          <w:rFonts w:cs="Times New Roman"/>
          <w:sz w:val="22"/>
          <w:szCs w:val="22"/>
          <w:lang w:val="fi-FI"/>
        </w:rPr>
        <w:t>heijastuneen</w:t>
      </w:r>
      <w:r w:rsidR="00181D35">
        <w:rPr>
          <w:rStyle w:val="apple-converted-space"/>
          <w:rFonts w:cs="Times New Roman"/>
          <w:sz w:val="22"/>
          <w:szCs w:val="22"/>
          <w:lang w:val="fi-FI"/>
        </w:rPr>
        <w:t xml:space="preserve"> 160W</w:t>
      </w:r>
      <w:r w:rsidR="00181D35" w:rsidRPr="004C1983">
        <w:rPr>
          <w:rStyle w:val="apple-converted-space"/>
          <w:rFonts w:cs="Times New Roman"/>
          <w:sz w:val="22"/>
          <w:szCs w:val="22"/>
          <w:lang w:val="fi-FI"/>
        </w:rPr>
        <w:t>m</w:t>
      </w:r>
      <w:r w:rsidR="00181D35" w:rsidRPr="004C1983">
        <w:rPr>
          <w:rStyle w:val="apple-converted-space"/>
          <w:rFonts w:cs="Times New Roman"/>
          <w:sz w:val="22"/>
          <w:szCs w:val="22"/>
          <w:vertAlign w:val="superscript"/>
          <w:lang w:val="fi-FI"/>
        </w:rPr>
        <w:t>-2</w:t>
      </w:r>
      <w:r w:rsidR="00D46649" w:rsidRPr="004C1983">
        <w:rPr>
          <w:rStyle w:val="apple-converted-space"/>
          <w:rFonts w:cs="Times New Roman"/>
          <w:sz w:val="22"/>
          <w:szCs w:val="22"/>
          <w:lang w:val="fi-FI"/>
        </w:rPr>
        <w:t xml:space="preserve">. </w:t>
      </w:r>
      <w:r w:rsidR="00181D35">
        <w:rPr>
          <w:rStyle w:val="apple-converted-space"/>
          <w:rFonts w:cs="Times New Roman"/>
          <w:sz w:val="22"/>
          <w:szCs w:val="22"/>
          <w:lang w:val="fi-FI"/>
        </w:rPr>
        <w:t xml:space="preserve">Päättele minkälaisesta alustasta voisi olla kyse (esim. metsä, </w:t>
      </w:r>
      <w:r w:rsidR="00D46649" w:rsidRPr="004C1983">
        <w:rPr>
          <w:rStyle w:val="apple-converted-space"/>
          <w:rFonts w:cs="Times New Roman"/>
          <w:sz w:val="22"/>
          <w:szCs w:val="22"/>
          <w:lang w:val="fi-FI"/>
        </w:rPr>
        <w:t>aavikk</w:t>
      </w:r>
      <w:r w:rsidR="00181D35">
        <w:rPr>
          <w:rStyle w:val="apple-converted-space"/>
          <w:rFonts w:cs="Times New Roman"/>
          <w:sz w:val="22"/>
          <w:szCs w:val="22"/>
          <w:lang w:val="fi-FI"/>
        </w:rPr>
        <w:t>o, uuden lumen peittämä maa).</w:t>
      </w:r>
    </w:p>
    <w:p w:rsidR="00D46649" w:rsidRPr="004C1983" w:rsidRDefault="00D46649" w:rsidP="00D46649">
      <w:pPr>
        <w:pStyle w:val="p2"/>
        <w:rPr>
          <w:rStyle w:val="apple-converted-space"/>
          <w:rFonts w:cs="Times New Roman"/>
          <w:sz w:val="22"/>
          <w:szCs w:val="22"/>
          <w:lang w:val="fi-FI"/>
        </w:rPr>
      </w:pPr>
    </w:p>
    <w:p w:rsidR="00D46649" w:rsidRPr="004C1983" w:rsidRDefault="00D46649" w:rsidP="00D46649">
      <w:pPr>
        <w:pStyle w:val="p2"/>
        <w:rPr>
          <w:rStyle w:val="apple-converted-space"/>
          <w:rFonts w:cs="Times New Roman"/>
          <w:sz w:val="22"/>
          <w:szCs w:val="22"/>
          <w:lang w:val="fi-FI"/>
        </w:rPr>
      </w:pPr>
      <w:r w:rsidRPr="004C1983">
        <w:rPr>
          <w:rStyle w:val="apple-converted-space"/>
          <w:rFonts w:cs="Times New Roman"/>
          <w:sz w:val="22"/>
          <w:szCs w:val="22"/>
          <w:lang w:val="fi-FI"/>
        </w:rPr>
        <w:t xml:space="preserve">4.a. Laske maanpinnan säteilemän pitkäaaltosäteilyn intensiteetti yöllä, </w:t>
      </w:r>
      <w:r w:rsidR="00181D35">
        <w:rPr>
          <w:rStyle w:val="apple-converted-space"/>
          <w:rFonts w:cs="Times New Roman"/>
          <w:sz w:val="22"/>
          <w:szCs w:val="22"/>
          <w:lang w:val="fi-FI"/>
        </w:rPr>
        <w:t>kun maanpinnan lämpötila on 285</w:t>
      </w:r>
      <w:r w:rsidRPr="004C1983">
        <w:rPr>
          <w:rStyle w:val="apple-converted-space"/>
          <w:rFonts w:cs="Times New Roman"/>
          <w:sz w:val="22"/>
          <w:szCs w:val="22"/>
          <w:lang w:val="fi-FI"/>
        </w:rPr>
        <w:t>K. Voit olettaa, että tilanne vastaa mustan kappaleen säteilyä (ε</w:t>
      </w:r>
      <w:r w:rsidR="00181D35">
        <w:rPr>
          <w:rStyle w:val="apple-converted-space"/>
          <w:rFonts w:cs="Times New Roman"/>
          <w:sz w:val="22"/>
          <w:szCs w:val="22"/>
          <w:lang w:val="fi-FI"/>
        </w:rPr>
        <w:t xml:space="preserve"> </w:t>
      </w:r>
      <w:r w:rsidRPr="004C1983">
        <w:rPr>
          <w:rStyle w:val="apple-converted-space"/>
          <w:rFonts w:cs="Times New Roman"/>
          <w:sz w:val="22"/>
          <w:szCs w:val="22"/>
          <w:lang w:val="fi-FI"/>
        </w:rPr>
        <w:t>=</w:t>
      </w:r>
      <w:r w:rsidR="00181D35">
        <w:rPr>
          <w:rStyle w:val="apple-converted-space"/>
          <w:rFonts w:cs="Times New Roman"/>
          <w:sz w:val="22"/>
          <w:szCs w:val="22"/>
          <w:lang w:val="fi-FI"/>
        </w:rPr>
        <w:t xml:space="preserve"> </w:t>
      </w:r>
      <w:r w:rsidRPr="004C1983">
        <w:rPr>
          <w:rStyle w:val="apple-converted-space"/>
          <w:rFonts w:cs="Times New Roman"/>
          <w:sz w:val="22"/>
          <w:szCs w:val="22"/>
          <w:lang w:val="fi-FI"/>
        </w:rPr>
        <w:t>1).</w:t>
      </w:r>
    </w:p>
    <w:p w:rsidR="00181D35" w:rsidRDefault="00181D35" w:rsidP="00D46649">
      <w:pPr>
        <w:pStyle w:val="p2"/>
        <w:rPr>
          <w:rStyle w:val="apple-converted-space"/>
          <w:rFonts w:cs="Times New Roman"/>
          <w:sz w:val="22"/>
          <w:szCs w:val="22"/>
          <w:lang w:val="fi-FI"/>
        </w:rPr>
      </w:pPr>
      <w:r>
        <w:rPr>
          <w:rStyle w:val="apple-converted-space"/>
          <w:rFonts w:cs="Times New Roman"/>
          <w:sz w:val="22"/>
          <w:szCs w:val="22"/>
          <w:lang w:val="fi-FI"/>
        </w:rPr>
        <w:t>4</w:t>
      </w:r>
      <w:r w:rsidR="00D46649" w:rsidRPr="004C1983">
        <w:rPr>
          <w:rStyle w:val="apple-converted-space"/>
          <w:rFonts w:cs="Times New Roman"/>
          <w:sz w:val="22"/>
          <w:szCs w:val="22"/>
          <w:lang w:val="fi-FI"/>
        </w:rPr>
        <w:t>b. Laske maanpinnan tehoisa ulossäteily, kun tarkasteltavaa aluetta peittää tasainen alapilvikerros, jonka lämpötil</w:t>
      </w:r>
      <w:r>
        <w:rPr>
          <w:rStyle w:val="apple-converted-space"/>
          <w:rFonts w:cs="Times New Roman"/>
          <w:sz w:val="22"/>
          <w:szCs w:val="22"/>
          <w:lang w:val="fi-FI"/>
        </w:rPr>
        <w:t>a on 280</w:t>
      </w:r>
      <w:r w:rsidR="00D46649" w:rsidRPr="004C1983">
        <w:rPr>
          <w:rStyle w:val="apple-converted-space"/>
          <w:rFonts w:cs="Times New Roman"/>
          <w:sz w:val="22"/>
          <w:szCs w:val="22"/>
          <w:lang w:val="fi-FI"/>
        </w:rPr>
        <w:t>K. Maanpinnan ja pilvikerroksen välisen ilmakerroksen pitkäaaltosäteilyn</w:t>
      </w:r>
      <w:r>
        <w:rPr>
          <w:rStyle w:val="apple-converted-space"/>
          <w:rFonts w:cs="Times New Roman"/>
          <w:sz w:val="22"/>
          <w:szCs w:val="22"/>
          <w:lang w:val="fi-FI"/>
        </w:rPr>
        <w:t xml:space="preserve"> läpäisykertoimeksi oletetaan τ = 1 (</w:t>
      </w:r>
      <w:r w:rsidR="00D46649" w:rsidRPr="004C1983">
        <w:rPr>
          <w:rStyle w:val="apple-converted-space"/>
          <w:rFonts w:cs="Times New Roman"/>
          <w:sz w:val="22"/>
          <w:szCs w:val="22"/>
          <w:lang w:val="fi-FI"/>
        </w:rPr>
        <w:t>eli maanpinnan ja pilvikerroksen välinen ilma on täysin läpinäkyvää pitkäaaltosäteilylle</w:t>
      </w:r>
      <w:r>
        <w:rPr>
          <w:rStyle w:val="apple-converted-space"/>
          <w:rFonts w:cs="Times New Roman"/>
          <w:sz w:val="22"/>
          <w:szCs w:val="22"/>
          <w:lang w:val="fi-FI"/>
        </w:rPr>
        <w:t>).</w:t>
      </w:r>
    </w:p>
    <w:p w:rsidR="00D46649" w:rsidRPr="004C1983" w:rsidRDefault="00181D35" w:rsidP="00D46649">
      <w:pPr>
        <w:pStyle w:val="p2"/>
        <w:rPr>
          <w:rStyle w:val="apple-converted-space"/>
          <w:rFonts w:cs="Times New Roman"/>
          <w:sz w:val="22"/>
          <w:szCs w:val="22"/>
          <w:lang w:val="fi-FI"/>
        </w:rPr>
      </w:pPr>
      <w:r>
        <w:rPr>
          <w:rStyle w:val="apple-converted-space"/>
          <w:rFonts w:cs="Times New Roman"/>
          <w:sz w:val="22"/>
          <w:szCs w:val="22"/>
          <w:lang w:val="fi-FI"/>
        </w:rPr>
        <w:t>4c. Piirrä säteilynkulkua selventävä</w:t>
      </w:r>
      <w:r w:rsidR="00D46649" w:rsidRPr="004C1983">
        <w:rPr>
          <w:rStyle w:val="apple-converted-space"/>
          <w:rFonts w:cs="Times New Roman"/>
          <w:sz w:val="22"/>
          <w:szCs w:val="22"/>
          <w:lang w:val="fi-FI"/>
        </w:rPr>
        <w:t xml:space="preserve"> kaavio.</w:t>
      </w:r>
    </w:p>
    <w:p w:rsidR="00D46649" w:rsidRPr="004C1983" w:rsidRDefault="00181D35" w:rsidP="00D46649">
      <w:pPr>
        <w:pStyle w:val="p2"/>
        <w:rPr>
          <w:rStyle w:val="apple-converted-space"/>
          <w:rFonts w:cs="Times New Roman"/>
          <w:sz w:val="22"/>
          <w:szCs w:val="22"/>
          <w:lang w:val="fi-FI"/>
        </w:rPr>
      </w:pPr>
      <w:r>
        <w:rPr>
          <w:rStyle w:val="apple-converted-space"/>
          <w:rFonts w:cs="Times New Roman"/>
          <w:sz w:val="22"/>
          <w:szCs w:val="22"/>
          <w:lang w:val="fi-FI"/>
        </w:rPr>
        <w:t>4d. Oletetaan, että τ &lt; 1. Miten tehoisa ulossäteily muuttuu tästä johtuen?</w:t>
      </w:r>
      <w:ins w:id="9" w:author="Peräkylä, Otso J" w:date="2017-01-24T13:43:00Z">
        <w:r w:rsidR="00D7507B">
          <w:rPr>
            <w:rStyle w:val="apple-converted-space"/>
            <w:rFonts w:cs="Times New Roman"/>
            <w:sz w:val="22"/>
            <w:szCs w:val="22"/>
            <w:lang w:val="fi-FI"/>
          </w:rPr>
          <w:t xml:space="preserve"> Käytä</w:t>
        </w:r>
      </w:ins>
      <w:ins w:id="10" w:author="Peräkylä, Otso J" w:date="2017-01-24T13:44:00Z">
        <w:r w:rsidR="00D7507B">
          <w:rPr>
            <w:rStyle w:val="apple-converted-space"/>
            <w:rFonts w:cs="Times New Roman"/>
            <w:sz w:val="22"/>
            <w:szCs w:val="22"/>
            <w:lang w:val="fi-FI"/>
          </w:rPr>
          <w:t xml:space="preserve"> apuna</w:t>
        </w:r>
      </w:ins>
      <w:ins w:id="11" w:author="Peräkylä, Otso J" w:date="2017-01-24T13:43:00Z">
        <w:r w:rsidR="00D7507B">
          <w:rPr>
            <w:rStyle w:val="apple-converted-space"/>
            <w:rFonts w:cs="Times New Roman"/>
            <w:sz w:val="22"/>
            <w:szCs w:val="22"/>
            <w:lang w:val="fi-FI"/>
          </w:rPr>
          <w:t xml:space="preserve"> edellisen kohdan kaaviota.</w:t>
        </w:r>
      </w:ins>
    </w:p>
    <w:p w:rsidR="00D46649" w:rsidRDefault="00D46649" w:rsidP="00D46649">
      <w:pPr>
        <w:pStyle w:val="p2"/>
        <w:rPr>
          <w:rStyle w:val="apple-converted-space"/>
          <w:rFonts w:cs="Times New Roman"/>
          <w:sz w:val="22"/>
          <w:szCs w:val="22"/>
          <w:lang w:val="fi-FI"/>
        </w:rPr>
      </w:pPr>
    </w:p>
    <w:p w:rsidR="00181D35" w:rsidRDefault="00181D35" w:rsidP="004C1983">
      <w:pPr>
        <w:pStyle w:val="p2"/>
        <w:rPr>
          <w:rStyle w:val="apple-converted-space"/>
          <w:rFonts w:cs="Times New Roman"/>
          <w:sz w:val="22"/>
          <w:szCs w:val="22"/>
          <w:lang w:val="fi-FI"/>
        </w:rPr>
      </w:pPr>
      <w:r>
        <w:rPr>
          <w:rStyle w:val="apple-converted-space"/>
          <w:rFonts w:cs="Times New Roman"/>
          <w:sz w:val="22"/>
          <w:szCs w:val="22"/>
          <w:lang w:val="fi-FI"/>
        </w:rPr>
        <w:t>5. Oletetaan, että maa-planeetta on säteilytasapainossa ja aurinkovakio on 1360W</w:t>
      </w:r>
      <w:r w:rsidRPr="004C1983">
        <w:rPr>
          <w:rStyle w:val="apple-converted-space"/>
          <w:rFonts w:cs="Times New Roman"/>
          <w:sz w:val="22"/>
          <w:szCs w:val="22"/>
          <w:lang w:val="fi-FI"/>
        </w:rPr>
        <w:t>m</w:t>
      </w:r>
      <w:r w:rsidRPr="00181D35">
        <w:rPr>
          <w:rStyle w:val="apple-converted-space"/>
          <w:rFonts w:cs="Times New Roman"/>
          <w:sz w:val="22"/>
          <w:szCs w:val="22"/>
          <w:vertAlign w:val="superscript"/>
          <w:lang w:val="fi-FI"/>
        </w:rPr>
        <w:t>-2</w:t>
      </w:r>
      <w:r>
        <w:rPr>
          <w:rStyle w:val="apple-converted-space"/>
          <w:rFonts w:cs="Times New Roman"/>
          <w:sz w:val="22"/>
          <w:szCs w:val="22"/>
          <w:lang w:val="fi-FI"/>
        </w:rPr>
        <w:t>. Oletetaan</w:t>
      </w:r>
      <w:r w:rsidR="006E4551">
        <w:rPr>
          <w:rStyle w:val="apple-converted-space"/>
          <w:rFonts w:cs="Times New Roman"/>
          <w:sz w:val="22"/>
          <w:szCs w:val="22"/>
          <w:lang w:val="fi-FI"/>
        </w:rPr>
        <w:t xml:space="preserve"> edelleen</w:t>
      </w:r>
      <w:r>
        <w:rPr>
          <w:rStyle w:val="apple-converted-space"/>
          <w:rFonts w:cs="Times New Roman"/>
          <w:sz w:val="22"/>
          <w:szCs w:val="22"/>
          <w:lang w:val="fi-FI"/>
        </w:rPr>
        <w:t xml:space="preserve">, että tästä tilanteesta </w:t>
      </w:r>
      <w:r w:rsidR="004C1983" w:rsidRPr="004C1983">
        <w:rPr>
          <w:rStyle w:val="apple-converted-space"/>
          <w:rFonts w:cs="Times New Roman"/>
          <w:sz w:val="22"/>
          <w:szCs w:val="22"/>
          <w:lang w:val="fi-FI"/>
        </w:rPr>
        <w:t>auringon säteilyt</w:t>
      </w:r>
      <w:r>
        <w:rPr>
          <w:rStyle w:val="apple-converted-space"/>
          <w:rFonts w:cs="Times New Roman"/>
          <w:sz w:val="22"/>
          <w:szCs w:val="22"/>
          <w:lang w:val="fi-FI"/>
        </w:rPr>
        <w:t xml:space="preserve">eho putoaisi </w:t>
      </w:r>
      <w:proofErr w:type="spellStart"/>
      <w:r>
        <w:rPr>
          <w:rStyle w:val="apple-converted-space"/>
          <w:rFonts w:cs="Times New Roman"/>
          <w:sz w:val="22"/>
          <w:szCs w:val="22"/>
          <w:lang w:val="fi-FI"/>
        </w:rPr>
        <w:t>yht’äkkisesti</w:t>
      </w:r>
      <w:proofErr w:type="spellEnd"/>
      <w:r>
        <w:rPr>
          <w:rStyle w:val="apple-converted-space"/>
          <w:rFonts w:cs="Times New Roman"/>
          <w:sz w:val="22"/>
          <w:szCs w:val="22"/>
          <w:lang w:val="fi-FI"/>
        </w:rPr>
        <w:t xml:space="preserve"> 10%.</w:t>
      </w:r>
    </w:p>
    <w:p w:rsidR="006E4551" w:rsidRDefault="006E4551" w:rsidP="004C1983">
      <w:pPr>
        <w:pStyle w:val="p2"/>
        <w:rPr>
          <w:rStyle w:val="apple-converted-space"/>
          <w:rFonts w:cs="Times New Roman"/>
          <w:sz w:val="22"/>
          <w:szCs w:val="22"/>
          <w:lang w:val="fi-FI"/>
        </w:rPr>
      </w:pPr>
      <w:r>
        <w:rPr>
          <w:rStyle w:val="apple-converted-space"/>
          <w:rFonts w:cs="Times New Roman"/>
          <w:sz w:val="22"/>
          <w:szCs w:val="22"/>
          <w:lang w:val="fi-FI"/>
        </w:rPr>
        <w:t>5a. Mikä olisi</w:t>
      </w:r>
      <w:r w:rsidR="00181D35">
        <w:rPr>
          <w:rStyle w:val="apple-converted-space"/>
          <w:rFonts w:cs="Times New Roman"/>
          <w:sz w:val="22"/>
          <w:szCs w:val="22"/>
          <w:lang w:val="fi-FI"/>
        </w:rPr>
        <w:t xml:space="preserve"> </w:t>
      </w:r>
      <w:r w:rsidR="004C1983" w:rsidRPr="004C1983">
        <w:rPr>
          <w:rStyle w:val="apple-converted-space"/>
          <w:rFonts w:cs="Times New Roman"/>
          <w:sz w:val="22"/>
          <w:szCs w:val="22"/>
          <w:lang w:val="fi-FI"/>
        </w:rPr>
        <w:t xml:space="preserve">maa-planeetan säteilytase </w:t>
      </w:r>
      <w:r w:rsidR="00181D35">
        <w:rPr>
          <w:rStyle w:val="apple-converted-space"/>
          <w:rFonts w:cs="Times New Roman"/>
          <w:sz w:val="22"/>
          <w:szCs w:val="22"/>
          <w:lang w:val="fi-FI"/>
        </w:rPr>
        <w:t>heti tämän pudotuksen jälkeen [W</w:t>
      </w:r>
      <w:r w:rsidR="004C1983" w:rsidRPr="004C1983">
        <w:rPr>
          <w:rStyle w:val="apple-converted-space"/>
          <w:rFonts w:cs="Times New Roman"/>
          <w:sz w:val="22"/>
          <w:szCs w:val="22"/>
          <w:lang w:val="fi-FI"/>
        </w:rPr>
        <w:t>m</w:t>
      </w:r>
      <w:r w:rsidR="004C1983" w:rsidRPr="00181D35">
        <w:rPr>
          <w:rStyle w:val="apple-converted-space"/>
          <w:rFonts w:cs="Times New Roman"/>
          <w:sz w:val="22"/>
          <w:szCs w:val="22"/>
          <w:vertAlign w:val="superscript"/>
          <w:lang w:val="fi-FI"/>
        </w:rPr>
        <w:t>-2</w:t>
      </w:r>
      <w:r>
        <w:rPr>
          <w:rStyle w:val="apple-converted-space"/>
          <w:rFonts w:cs="Times New Roman"/>
          <w:sz w:val="22"/>
          <w:szCs w:val="22"/>
          <w:lang w:val="fi-FI"/>
        </w:rPr>
        <w:t>]?</w:t>
      </w:r>
    </w:p>
    <w:p w:rsidR="006E4551" w:rsidRDefault="006E4551" w:rsidP="004C1983">
      <w:pPr>
        <w:pStyle w:val="p2"/>
        <w:rPr>
          <w:rStyle w:val="apple-converted-space"/>
          <w:rFonts w:cs="Times New Roman"/>
          <w:sz w:val="22"/>
          <w:szCs w:val="22"/>
          <w:lang w:val="fi-FI"/>
        </w:rPr>
      </w:pPr>
      <w:r>
        <w:rPr>
          <w:rStyle w:val="apple-converted-space"/>
          <w:rFonts w:cs="Times New Roman"/>
          <w:sz w:val="22"/>
          <w:szCs w:val="22"/>
          <w:lang w:val="fi-FI"/>
        </w:rPr>
        <w:t xml:space="preserve">5b. </w:t>
      </w:r>
      <w:r w:rsidR="004C1983" w:rsidRPr="004C1983">
        <w:rPr>
          <w:rStyle w:val="apple-converted-space"/>
          <w:rFonts w:cs="Times New Roman"/>
          <w:sz w:val="22"/>
          <w:szCs w:val="22"/>
          <w:lang w:val="fi-FI"/>
        </w:rPr>
        <w:t>Jos tarkka</w:t>
      </w:r>
      <w:r>
        <w:rPr>
          <w:rStyle w:val="apple-converted-space"/>
          <w:rFonts w:cs="Times New Roman"/>
          <w:sz w:val="22"/>
          <w:szCs w:val="22"/>
          <w:lang w:val="fi-FI"/>
        </w:rPr>
        <w:t>ilisit maa-planeettaa ulkoapäin</w:t>
      </w:r>
      <w:r w:rsidR="004C1983" w:rsidRPr="004C1983">
        <w:rPr>
          <w:rStyle w:val="apple-converted-space"/>
          <w:rFonts w:cs="Times New Roman"/>
          <w:sz w:val="22"/>
          <w:szCs w:val="22"/>
          <w:lang w:val="fi-FI"/>
        </w:rPr>
        <w:t>, miten säteilytase tulisi kehittymään ajan myötä?</w:t>
      </w:r>
      <w:r>
        <w:rPr>
          <w:rStyle w:val="apple-converted-space"/>
          <w:rFonts w:cs="Times New Roman"/>
          <w:sz w:val="22"/>
          <w:szCs w:val="22"/>
          <w:lang w:val="fi-FI"/>
        </w:rPr>
        <w:t xml:space="preserve"> Voit piirtää kaaviokuvan.</w:t>
      </w:r>
    </w:p>
    <w:p w:rsidR="004C1983" w:rsidRPr="004C1983" w:rsidRDefault="006E4551" w:rsidP="004C1983">
      <w:pPr>
        <w:pStyle w:val="p2"/>
        <w:rPr>
          <w:rStyle w:val="apple-converted-space"/>
          <w:rFonts w:cs="Times New Roman"/>
          <w:sz w:val="22"/>
          <w:szCs w:val="22"/>
          <w:lang w:val="fi-FI"/>
        </w:rPr>
      </w:pPr>
      <w:r>
        <w:rPr>
          <w:rStyle w:val="apple-converted-space"/>
          <w:rFonts w:cs="Times New Roman"/>
          <w:sz w:val="22"/>
          <w:szCs w:val="22"/>
          <w:lang w:val="fi-FI"/>
        </w:rPr>
        <w:t>5c. Mikä</w:t>
      </w:r>
      <w:r w:rsidR="004C1983" w:rsidRPr="004C1983">
        <w:rPr>
          <w:rStyle w:val="apple-converted-space"/>
          <w:rFonts w:cs="Times New Roman"/>
          <w:sz w:val="22"/>
          <w:szCs w:val="22"/>
          <w:lang w:val="fi-FI"/>
        </w:rPr>
        <w:t xml:space="preserve"> olisi </w:t>
      </w:r>
      <w:r>
        <w:rPr>
          <w:rStyle w:val="apple-converted-space"/>
          <w:rFonts w:cs="Times New Roman"/>
          <w:sz w:val="22"/>
          <w:szCs w:val="22"/>
          <w:lang w:val="fi-FI"/>
        </w:rPr>
        <w:t>kaukana tulevaisuudessa</w:t>
      </w:r>
      <w:r w:rsidR="004C1983" w:rsidRPr="004C1983">
        <w:rPr>
          <w:rStyle w:val="apple-converted-space"/>
          <w:rFonts w:cs="Times New Roman"/>
          <w:sz w:val="22"/>
          <w:szCs w:val="22"/>
          <w:lang w:val="fi-FI"/>
        </w:rPr>
        <w:t xml:space="preserve"> </w:t>
      </w:r>
      <w:ins w:id="12" w:author="Peräkylä, Otso J" w:date="2017-01-24T13:41:00Z">
        <w:r w:rsidR="006F0456" w:rsidRPr="004C1983">
          <w:rPr>
            <w:rStyle w:val="apple-converted-space"/>
            <w:rFonts w:cs="Times New Roman"/>
            <w:sz w:val="22"/>
            <w:szCs w:val="22"/>
            <w:lang w:val="fi-FI"/>
          </w:rPr>
          <w:t>(tuhansien vuosien</w:t>
        </w:r>
        <w:r w:rsidR="006F0456">
          <w:rPr>
            <w:rStyle w:val="apple-converted-space"/>
            <w:rFonts w:cs="Times New Roman"/>
            <w:sz w:val="22"/>
            <w:szCs w:val="22"/>
            <w:lang w:val="fi-FI"/>
          </w:rPr>
          <w:t xml:space="preserve"> kuluttua) </w:t>
        </w:r>
      </w:ins>
      <w:r>
        <w:rPr>
          <w:rStyle w:val="apple-converted-space"/>
          <w:rFonts w:cs="Times New Roman"/>
          <w:sz w:val="22"/>
          <w:szCs w:val="22"/>
          <w:lang w:val="fi-FI"/>
        </w:rPr>
        <w:t xml:space="preserve">vallitseva uusi </w:t>
      </w:r>
      <w:r w:rsidR="004C1983" w:rsidRPr="004C1983">
        <w:rPr>
          <w:rStyle w:val="apple-converted-space"/>
          <w:rFonts w:cs="Times New Roman"/>
          <w:sz w:val="22"/>
          <w:szCs w:val="22"/>
          <w:lang w:val="fi-FI"/>
        </w:rPr>
        <w:t>säteilytasapaino</w:t>
      </w:r>
      <w:r>
        <w:rPr>
          <w:rStyle w:val="apple-converted-space"/>
          <w:rFonts w:cs="Times New Roman"/>
          <w:sz w:val="22"/>
          <w:szCs w:val="22"/>
          <w:lang w:val="fi-FI"/>
        </w:rPr>
        <w:t xml:space="preserve">a vastaava lämpötila </w:t>
      </w:r>
      <w:del w:id="13" w:author="Peräkylä, Otso J" w:date="2017-01-24T13:41:00Z">
        <w:r w:rsidR="004C1983" w:rsidRPr="004C1983" w:rsidDel="006F0456">
          <w:rPr>
            <w:rStyle w:val="apple-converted-space"/>
            <w:rFonts w:cs="Times New Roman"/>
            <w:sz w:val="22"/>
            <w:szCs w:val="22"/>
            <w:lang w:val="fi-FI"/>
          </w:rPr>
          <w:delText>(tuhansien vuosien</w:delText>
        </w:r>
        <w:r w:rsidDel="006F0456">
          <w:rPr>
            <w:rStyle w:val="apple-converted-space"/>
            <w:rFonts w:cs="Times New Roman"/>
            <w:sz w:val="22"/>
            <w:szCs w:val="22"/>
            <w:lang w:val="fi-FI"/>
          </w:rPr>
          <w:delText xml:space="preserve"> kuluttua) </w:delText>
        </w:r>
      </w:del>
      <w:r>
        <w:rPr>
          <w:rStyle w:val="apple-converted-space"/>
          <w:rFonts w:cs="Times New Roman"/>
          <w:sz w:val="22"/>
          <w:szCs w:val="22"/>
          <w:lang w:val="fi-FI"/>
        </w:rPr>
        <w:t>olettaen, e</w:t>
      </w:r>
      <w:r w:rsidR="004C1983" w:rsidRPr="004C1983">
        <w:rPr>
          <w:rStyle w:val="apple-converted-space"/>
          <w:rFonts w:cs="Times New Roman"/>
          <w:sz w:val="22"/>
          <w:szCs w:val="22"/>
          <w:lang w:val="fi-FI"/>
        </w:rPr>
        <w:t xml:space="preserve">ttä </w:t>
      </w:r>
      <w:r>
        <w:rPr>
          <w:rStyle w:val="apple-converted-space"/>
          <w:rFonts w:cs="Times New Roman"/>
          <w:sz w:val="22"/>
          <w:szCs w:val="22"/>
          <w:lang w:val="fi-FI"/>
        </w:rPr>
        <w:t>planeetan ominaisuudet pysyisivät muuten ennallaan (</w:t>
      </w:r>
      <w:r w:rsidRPr="004C1983">
        <w:rPr>
          <w:rStyle w:val="apple-converted-space"/>
          <w:rFonts w:cs="Times New Roman"/>
          <w:sz w:val="22"/>
          <w:szCs w:val="22"/>
          <w:lang w:val="fi-FI"/>
        </w:rPr>
        <w:t>ε</w:t>
      </w:r>
      <w:r>
        <w:rPr>
          <w:rStyle w:val="apple-converted-space"/>
          <w:rFonts w:cs="Times New Roman"/>
          <w:sz w:val="22"/>
          <w:szCs w:val="22"/>
          <w:lang w:val="fi-FI"/>
        </w:rPr>
        <w:t xml:space="preserve"> </w:t>
      </w:r>
      <w:r w:rsidRPr="004C1983">
        <w:rPr>
          <w:rStyle w:val="apple-converted-space"/>
          <w:rFonts w:cs="Times New Roman"/>
          <w:sz w:val="22"/>
          <w:szCs w:val="22"/>
          <w:lang w:val="fi-FI"/>
        </w:rPr>
        <w:t>=</w:t>
      </w:r>
      <w:r>
        <w:rPr>
          <w:rStyle w:val="apple-converted-space"/>
          <w:rFonts w:cs="Times New Roman"/>
          <w:sz w:val="22"/>
          <w:szCs w:val="22"/>
          <w:lang w:val="fi-FI"/>
        </w:rPr>
        <w:t xml:space="preserve"> </w:t>
      </w:r>
      <w:r w:rsidRPr="004C1983">
        <w:rPr>
          <w:rStyle w:val="apple-converted-space"/>
          <w:rFonts w:cs="Times New Roman"/>
          <w:sz w:val="22"/>
          <w:szCs w:val="22"/>
          <w:lang w:val="fi-FI"/>
        </w:rPr>
        <w:t>1</w:t>
      </w:r>
      <w:r>
        <w:rPr>
          <w:rStyle w:val="apple-converted-space"/>
          <w:rFonts w:cs="Times New Roman"/>
          <w:sz w:val="22"/>
          <w:szCs w:val="22"/>
          <w:lang w:val="fi-FI"/>
        </w:rPr>
        <w:t xml:space="preserve"> ja </w:t>
      </w:r>
      <w:r>
        <w:rPr>
          <w:rStyle w:val="apple-converted-space"/>
          <w:rFonts w:cs="Times New Roman"/>
          <w:sz w:val="22"/>
          <w:szCs w:val="22"/>
          <w:lang w:val="fi-FI"/>
        </w:rPr>
        <w:sym w:font="Symbol" w:char="F061"/>
      </w:r>
      <w:r>
        <w:rPr>
          <w:rStyle w:val="apple-converted-space"/>
          <w:rFonts w:cs="Times New Roman"/>
          <w:sz w:val="22"/>
          <w:szCs w:val="22"/>
          <w:lang w:val="fi-FI"/>
        </w:rPr>
        <w:t xml:space="preserve"> = 0.31)</w:t>
      </w:r>
      <w:r w:rsidR="004C1983" w:rsidRPr="004C1983">
        <w:rPr>
          <w:rStyle w:val="apple-converted-space"/>
          <w:rFonts w:cs="Times New Roman"/>
          <w:sz w:val="22"/>
          <w:szCs w:val="22"/>
          <w:lang w:val="fi-FI"/>
        </w:rPr>
        <w:t>?</w:t>
      </w:r>
    </w:p>
    <w:p w:rsidR="004C1983" w:rsidRPr="004C1983" w:rsidRDefault="004C1983" w:rsidP="00D46649">
      <w:pPr>
        <w:pStyle w:val="p2"/>
        <w:rPr>
          <w:rStyle w:val="apple-converted-space"/>
          <w:rFonts w:cs="Times New Roman"/>
          <w:sz w:val="22"/>
          <w:szCs w:val="22"/>
          <w:lang w:val="fi-FI"/>
        </w:rPr>
      </w:pPr>
    </w:p>
    <w:p w:rsidR="00D46649" w:rsidRPr="00EA657D" w:rsidRDefault="00D46649" w:rsidP="00D46649">
      <w:pPr>
        <w:rPr>
          <w:rFonts w:ascii="Times New Roman" w:hAnsi="Times New Roman"/>
          <w:sz w:val="22"/>
          <w:szCs w:val="22"/>
          <w:lang w:val="fi-FI"/>
          <w:rPrChange w:id="14" w:author="Peräkylä, Otso J" w:date="2017-01-24T13:34:00Z">
            <w:rPr>
              <w:rFonts w:ascii="Times New Roman" w:hAnsi="Times New Roman"/>
              <w:sz w:val="22"/>
              <w:szCs w:val="22"/>
            </w:rPr>
          </w:rPrChange>
        </w:rPr>
      </w:pPr>
    </w:p>
    <w:p w:rsidR="007A01D8" w:rsidRPr="00EA657D" w:rsidRDefault="007A01D8" w:rsidP="00D46649">
      <w:pPr>
        <w:rPr>
          <w:sz w:val="22"/>
          <w:szCs w:val="22"/>
          <w:lang w:val="fi-FI"/>
          <w:rPrChange w:id="15" w:author="Peräkylä, Otso J" w:date="2017-01-24T13:34:00Z">
            <w:rPr>
              <w:sz w:val="22"/>
              <w:szCs w:val="22"/>
            </w:rPr>
          </w:rPrChange>
        </w:rPr>
      </w:pPr>
    </w:p>
    <w:sectPr w:rsidR="007A01D8" w:rsidRPr="00EA657D" w:rsidSect="007A01D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eräkylä, Otso J">
    <w15:presenceInfo w15:providerId="None" w15:userId="Peräkylä, Otso J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B2A"/>
    <w:rsid w:val="00181D35"/>
    <w:rsid w:val="003052B9"/>
    <w:rsid w:val="004C1983"/>
    <w:rsid w:val="00557B2A"/>
    <w:rsid w:val="006E4551"/>
    <w:rsid w:val="006F0456"/>
    <w:rsid w:val="007A01D8"/>
    <w:rsid w:val="00D46649"/>
    <w:rsid w:val="00D7507B"/>
    <w:rsid w:val="00EA0F58"/>
    <w:rsid w:val="00EA6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3CCDE78C-2E34-4B6C-8779-CD84A9C34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ali">
    <w:name w:val="Normal"/>
    <w:qFormat/>
    <w:rsid w:val="00D46649"/>
    <w:rPr>
      <w:rFonts w:eastAsiaTheme="minorHAnsi"/>
      <w:sz w:val="24"/>
      <w:szCs w:val="24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Seliteteksti">
    <w:name w:val="Balloon Text"/>
    <w:basedOn w:val="Normaali"/>
    <w:link w:val="SelitetekstiChar"/>
    <w:uiPriority w:val="99"/>
    <w:semiHidden/>
    <w:unhideWhenUsed/>
    <w:rsid w:val="003052B9"/>
    <w:rPr>
      <w:rFonts w:ascii="Lucida Grande" w:eastAsiaTheme="minorEastAsia" w:hAnsi="Lucida Grande" w:cs="Lucida Grande"/>
      <w:sz w:val="18"/>
      <w:szCs w:val="18"/>
      <w:lang w:val="en-GB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3052B9"/>
    <w:rPr>
      <w:rFonts w:ascii="Lucida Grande" w:hAnsi="Lucida Grande" w:cs="Lucida Grande"/>
      <w:sz w:val="18"/>
      <w:szCs w:val="18"/>
      <w:lang w:val="en-GB"/>
    </w:rPr>
  </w:style>
  <w:style w:type="paragraph" w:customStyle="1" w:styleId="p1">
    <w:name w:val="p1"/>
    <w:basedOn w:val="Normaali"/>
    <w:rsid w:val="00D46649"/>
    <w:rPr>
      <w:rFonts w:ascii="Times New Roman" w:hAnsi="Times New Roman"/>
      <w:sz w:val="18"/>
      <w:szCs w:val="18"/>
    </w:rPr>
  </w:style>
  <w:style w:type="paragraph" w:customStyle="1" w:styleId="p2">
    <w:name w:val="p2"/>
    <w:basedOn w:val="Normaali"/>
    <w:rsid w:val="00D46649"/>
    <w:rPr>
      <w:rFonts w:ascii="Times New Roman" w:hAnsi="Times New Roman"/>
      <w:sz w:val="17"/>
      <w:szCs w:val="17"/>
    </w:rPr>
  </w:style>
  <w:style w:type="character" w:customStyle="1" w:styleId="apple-converted-space">
    <w:name w:val="apple-converted-space"/>
    <w:basedOn w:val="Kappaleenoletusfontti"/>
    <w:rsid w:val="00D466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928AB7-2F72-417C-8F66-48D380B07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University of Helsinki</Company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Heikki Järvinen</dc:creator>
  <cp:keywords/>
  <dc:description/>
  <cp:lastModifiedBy>Peräkylä, Otso J</cp:lastModifiedBy>
  <cp:revision>2</cp:revision>
  <dcterms:created xsi:type="dcterms:W3CDTF">2017-01-24T15:20:00Z</dcterms:created>
  <dcterms:modified xsi:type="dcterms:W3CDTF">2017-01-24T15:20:00Z</dcterms:modified>
</cp:coreProperties>
</file>